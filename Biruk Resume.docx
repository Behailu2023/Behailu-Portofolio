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7606F0" w14:textId="77777777" w:rsidR="00E16360" w:rsidDel="00193E20" w:rsidRDefault="00E16360" w:rsidP="001E7194">
      <w:pPr>
        <w:rPr>
          <w:del w:id="0" w:author="biruk emiru" w:date="2020-01-07T17:13:00Z"/>
        </w:rPr>
      </w:pPr>
    </w:p>
    <w:p w14:paraId="1FF5137C" w14:textId="77777777" w:rsidR="00E16360" w:rsidRPr="00737A83" w:rsidRDefault="00E16360" w:rsidP="00737A83">
      <w:pPr>
        <w:rPr>
          <w:color w:val="0D0D0D" w:themeColor="text1" w:themeTint="F2"/>
          <w:sz w:val="24"/>
        </w:rPr>
      </w:pPr>
      <w:r w:rsidRPr="00737A83">
        <w:rPr>
          <w:color w:val="0D0D0D" w:themeColor="text1" w:themeTint="F2"/>
          <w:sz w:val="24"/>
        </w:rPr>
        <w:t>Contact Information</w:t>
      </w:r>
    </w:p>
    <w:p w14:paraId="17F93DE9" w14:textId="77777777" w:rsidR="00E16360" w:rsidRDefault="004977BB" w:rsidP="00E16360">
      <w:r>
        <w:t xml:space="preserve">Full Name:  </w:t>
      </w:r>
      <w:proofErr w:type="spellStart"/>
      <w:r>
        <w:t>Biruk</w:t>
      </w:r>
      <w:proofErr w:type="spellEnd"/>
      <w:r>
        <w:t xml:space="preserve"> </w:t>
      </w:r>
      <w:proofErr w:type="spellStart"/>
      <w:r>
        <w:t>Dem</w:t>
      </w:r>
      <w:r w:rsidR="00E16360">
        <w:t>lew</w:t>
      </w:r>
      <w:proofErr w:type="spellEnd"/>
      <w:r>
        <w:t xml:space="preserve"> </w:t>
      </w:r>
      <w:r w:rsidR="00E16360">
        <w:t>Emiru</w:t>
      </w:r>
    </w:p>
    <w:p w14:paraId="4FC8E085" w14:textId="1EC2FE6D" w:rsidR="00E16360" w:rsidRDefault="004977BB" w:rsidP="00E16360">
      <w:r>
        <w:t>Address:</w:t>
      </w:r>
      <w:r w:rsidR="00E16360">
        <w:t xml:space="preserve">     </w:t>
      </w:r>
      <w:r w:rsidR="00001627">
        <w:t xml:space="preserve">1818 N. Oberg </w:t>
      </w:r>
      <w:proofErr w:type="spellStart"/>
      <w:r w:rsidR="00001627">
        <w:t>cir.</w:t>
      </w:r>
      <w:proofErr w:type="spellEnd"/>
    </w:p>
    <w:p w14:paraId="4A02F954" w14:textId="305FCD0B" w:rsidR="009E4C48" w:rsidRDefault="00E16360" w:rsidP="00E16360">
      <w:r>
        <w:t xml:space="preserve">          </w:t>
      </w:r>
      <w:r w:rsidR="00001627">
        <w:t xml:space="preserve">           Sioux Falls SD, 57103</w:t>
      </w:r>
    </w:p>
    <w:p w14:paraId="67DA0025" w14:textId="36CC619E" w:rsidR="00E16360" w:rsidRDefault="004977BB" w:rsidP="00E16360">
      <w:r>
        <w:t>C</w:t>
      </w:r>
      <w:r w:rsidR="00E16360">
        <w:t>ell phone: (605) 231-1236</w:t>
      </w:r>
    </w:p>
    <w:p w14:paraId="2CA1F9B2" w14:textId="2B1A6E05" w:rsidR="00300E80" w:rsidRPr="00001627" w:rsidRDefault="00E16360" w:rsidP="00E16360">
      <w:pPr>
        <w:rPr>
          <w:ins w:id="1" w:author="biruk emiru" w:date="2021-02-04T21:19:00Z"/>
          <w:color w:val="3B3838" w:themeColor="background2" w:themeShade="40"/>
        </w:rPr>
      </w:pPr>
      <w:r>
        <w:t xml:space="preserve">Email:          </w:t>
      </w:r>
      <w:ins w:id="2" w:author="biruk emiru" w:date="2021-02-04T21:19:00Z">
        <w:r w:rsidR="00300E80" w:rsidRPr="00001627">
          <w:rPr>
            <w:color w:val="3B3838" w:themeColor="background2" w:themeShade="40"/>
          </w:rPr>
          <w:fldChar w:fldCharType="begin"/>
        </w:r>
        <w:r w:rsidR="00300E80" w:rsidRPr="00001627">
          <w:rPr>
            <w:color w:val="3B3838" w:themeColor="background2" w:themeShade="40"/>
          </w:rPr>
          <w:instrText xml:space="preserve"> HYPERLINK "mailto:biruk.emiru1984@gmail.com" </w:instrText>
        </w:r>
        <w:r w:rsidR="00300E80" w:rsidRPr="00001627">
          <w:rPr>
            <w:color w:val="3B3838" w:themeColor="background2" w:themeShade="40"/>
          </w:rPr>
          <w:fldChar w:fldCharType="separate"/>
        </w:r>
        <w:r w:rsidR="00300E80" w:rsidRPr="00001627">
          <w:rPr>
            <w:rStyle w:val="Hyperlink"/>
            <w:color w:val="3B3838" w:themeColor="background2" w:themeShade="40"/>
          </w:rPr>
          <w:t>biruk.emiru1984@gmail.com</w:t>
        </w:r>
        <w:r w:rsidR="00300E80" w:rsidRPr="00001627">
          <w:rPr>
            <w:color w:val="3B3838" w:themeColor="background2" w:themeShade="40"/>
          </w:rPr>
          <w:fldChar w:fldCharType="end"/>
        </w:r>
      </w:ins>
    </w:p>
    <w:p w14:paraId="31448BF2" w14:textId="6C1CCFD9" w:rsidR="00E16360" w:rsidRPr="00001627" w:rsidRDefault="00001627" w:rsidP="00E16360">
      <w:pPr>
        <w:rPr>
          <w:ins w:id="3" w:author="biruk emiru" w:date="2021-02-04T21:18:00Z"/>
        </w:rPr>
      </w:pPr>
      <w:r>
        <w:t xml:space="preserve">                     </w:t>
      </w:r>
      <w:ins w:id="4" w:author="biruk emiru" w:date="2021-02-04T21:19:00Z">
        <w:r w:rsidR="00300E80" w:rsidRPr="00001627">
          <w:rPr>
            <w:vanish/>
          </w:rPr>
          <w:t xml:space="preserve">                    </w:t>
        </w:r>
      </w:ins>
      <w:r w:rsidR="00E16360" w:rsidRPr="00001627">
        <w:rPr>
          <w:vanish/>
        </w:rPr>
        <w:t xml:space="preserve"> </w:t>
      </w:r>
      <w:ins w:id="5" w:author="biruk emiru" w:date="2021-02-07T15:47:00Z">
        <w:r w:rsidR="00067411" w:rsidRPr="00001627">
          <w:rPr>
            <w:color w:val="171717" w:themeColor="background2" w:themeShade="1A"/>
          </w:rPr>
          <w:t>bemiru@</w:t>
        </w:r>
        <w:r w:rsidR="00662EBF" w:rsidRPr="00001627">
          <w:rPr>
            <w:color w:val="171717" w:themeColor="background2" w:themeShade="1A"/>
          </w:rPr>
          <w:t>smithfield.com</w:t>
        </w:r>
      </w:ins>
    </w:p>
    <w:p w14:paraId="41F3A9FD" w14:textId="77777777" w:rsidR="00E16360" w:rsidRPr="00733675" w:rsidRDefault="004977BB" w:rsidP="00E16360">
      <w:pPr>
        <w:rPr>
          <w:b/>
          <w:sz w:val="28"/>
          <w:szCs w:val="28"/>
        </w:rPr>
      </w:pPr>
      <w:r w:rsidRPr="00733675">
        <w:rPr>
          <w:b/>
          <w:sz w:val="28"/>
          <w:szCs w:val="28"/>
        </w:rPr>
        <w:t>Optional</w:t>
      </w:r>
      <w:r w:rsidR="00E16360" w:rsidRPr="00733675">
        <w:rPr>
          <w:b/>
          <w:sz w:val="28"/>
          <w:szCs w:val="28"/>
        </w:rPr>
        <w:t xml:space="preserve"> Personal Information</w:t>
      </w:r>
    </w:p>
    <w:p w14:paraId="3BCD1EA2" w14:textId="77777777" w:rsidR="00E16360" w:rsidRDefault="00733675" w:rsidP="00E16360">
      <w:r>
        <w:t>Another</w:t>
      </w:r>
      <w:r w:rsidR="00E16360">
        <w:t xml:space="preserve"> Name Used: Bantegizie Emiru</w:t>
      </w:r>
    </w:p>
    <w:p w14:paraId="471D10E1" w14:textId="77777777" w:rsidR="00E16360" w:rsidRDefault="00E16360" w:rsidP="00E16360">
      <w:r>
        <w:t>Date of Birth:            06/08/1984 (mm/dd/yyyy)</w:t>
      </w:r>
    </w:p>
    <w:p w14:paraId="411D7462" w14:textId="77777777" w:rsidR="00E16360" w:rsidRDefault="00E16360" w:rsidP="00E16360">
      <w:r>
        <w:t>Place of Birth:          Ethiopia</w:t>
      </w:r>
    </w:p>
    <w:p w14:paraId="2206BBFB" w14:textId="77777777" w:rsidR="00E16360" w:rsidRDefault="00E16360" w:rsidP="00E16360">
      <w:r>
        <w:t>Citizenship:              American</w:t>
      </w:r>
    </w:p>
    <w:p w14:paraId="776640A1" w14:textId="77777777" w:rsidR="00E16360" w:rsidRDefault="00E16360" w:rsidP="00E16360">
      <w:r>
        <w:t>Gender:                      Male</w:t>
      </w:r>
    </w:p>
    <w:p w14:paraId="28CA6663" w14:textId="69FF421D" w:rsidR="00E16360" w:rsidRDefault="00E16360" w:rsidP="00E16360">
      <w:r>
        <w:t>Marital Status:         Married</w:t>
      </w:r>
    </w:p>
    <w:p w14:paraId="77C6AE37" w14:textId="78C02B4B" w:rsidR="00E16360" w:rsidRDefault="00E16360" w:rsidP="00E16360">
      <w:r>
        <w:t>Spouse Name:        Bezawit Woldekirkos</w:t>
      </w:r>
      <w:bookmarkStart w:id="6" w:name="_GoBack"/>
      <w:bookmarkEnd w:id="6"/>
    </w:p>
    <w:p w14:paraId="1C167469" w14:textId="2D954704" w:rsidR="00E16360" w:rsidRPr="00733675" w:rsidRDefault="00E16360" w:rsidP="00E16360">
      <w:pPr>
        <w:rPr>
          <w:b/>
          <w:sz w:val="28"/>
          <w:szCs w:val="28"/>
        </w:rPr>
      </w:pPr>
      <w:r w:rsidRPr="00733675">
        <w:rPr>
          <w:b/>
          <w:sz w:val="28"/>
          <w:szCs w:val="28"/>
        </w:rPr>
        <w:t>EMPLOYMENT HISTORY</w:t>
      </w:r>
    </w:p>
    <w:p w14:paraId="2BBC7A80" w14:textId="52D233A7" w:rsidR="00E06432" w:rsidRPr="00737A83" w:rsidRDefault="007A5D7E" w:rsidP="00737A83">
      <w:pPr>
        <w:rPr>
          <w:ins w:id="7" w:author="biruk emiru" w:date="2021-02-04T21:48:00Z"/>
        </w:rPr>
      </w:pPr>
      <w:ins w:id="8" w:author="biruk emiru" w:date="2021-02-04T22:14:00Z">
        <w:r w:rsidRPr="00737A83">
          <w:rPr>
            <w:color w:val="000000" w:themeColor="text1"/>
          </w:rPr>
          <mc:AlternateContent>
            <mc:Choice Requires="wps">
              <w:drawing>
                <wp:anchor distT="45720" distB="45720" distL="114300" distR="114300" simplePos="0" relativeHeight="251659264" behindDoc="0" locked="0" layoutInCell="1" allowOverlap="1" wp14:anchorId="230B7710" wp14:editId="5A5135BF">
                  <wp:simplePos x="0" y="0"/>
                  <wp:positionH relativeFrom="margin">
                    <wp:align>right</wp:align>
                  </wp:positionH>
                  <wp:positionV relativeFrom="paragraph">
                    <wp:posOffset>13335</wp:posOffset>
                  </wp:positionV>
                  <wp:extent cx="3171825" cy="32289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3228975"/>
                          </a:xfrm>
                          <a:prstGeom prst="rect">
                            <a:avLst/>
                          </a:prstGeom>
                          <a:solidFill>
                            <a:srgbClr val="FFFFFF"/>
                          </a:solidFill>
                          <a:ln w="9525">
                            <a:solidFill>
                              <a:srgbClr val="000000"/>
                            </a:solidFill>
                            <a:miter lim="800000"/>
                            <a:headEnd/>
                            <a:tailEnd/>
                          </a:ln>
                        </wps:spPr>
                        <wps:txbx>
                          <w:txbxContent>
                            <w:p w14:paraId="1D054CE2" w14:textId="4606B403" w:rsidR="0099182C" w:rsidRDefault="0099182C">
                              <w:pPr>
                                <w:rPr>
                                  <w:ins w:id="9" w:author="biruk emiru" w:date="2021-02-04T22:25:00Z"/>
                                </w:rPr>
                              </w:pPr>
                              <w:ins w:id="10" w:author="biruk emiru" w:date="2021-02-04T22:22:00Z">
                                <w:r>
                                  <w:t>Qualit</w:t>
                                </w:r>
                              </w:ins>
                              <w:ins w:id="11" w:author="biruk emiru" w:date="2021-02-04T22:23:00Z">
                                <w:r>
                                  <w:t xml:space="preserve">y </w:t>
                                </w:r>
                              </w:ins>
                              <w:ins w:id="12" w:author="biruk emiru" w:date="2021-02-07T22:34:00Z">
                                <w:r w:rsidR="0096499C">
                                  <w:t>Assurance</w:t>
                                </w:r>
                              </w:ins>
                              <w:ins w:id="13" w:author="biruk emiru" w:date="2021-02-04T22:23:00Z">
                                <w:r>
                                  <w:t xml:space="preserve"> Technician</w:t>
                                </w:r>
                              </w:ins>
                            </w:p>
                            <w:p w14:paraId="65F9A863" w14:textId="06705D77" w:rsidR="001E435D" w:rsidRDefault="001E435D">
                              <w:pPr>
                                <w:rPr>
                                  <w:ins w:id="14" w:author="biruk emiru" w:date="2021-02-04T22:28:00Z"/>
                                </w:rPr>
                              </w:pPr>
                              <w:ins w:id="15" w:author="biruk emiru" w:date="2021-02-04T22:25:00Z">
                                <w:r>
                                  <w:t>September 2017</w:t>
                                </w:r>
                              </w:ins>
                              <w:ins w:id="16" w:author="biruk emiru" w:date="2021-02-04T22:26:00Z">
                                <w:r>
                                  <w:t>-Feburary</w:t>
                                </w:r>
                              </w:ins>
                              <w:ins w:id="17" w:author="biruk emiru" w:date="2021-02-04T22:27:00Z">
                                <w:r>
                                  <w:t xml:space="preserve"> 2021</w:t>
                                </w:r>
                              </w:ins>
                            </w:p>
                            <w:p w14:paraId="1FBE59BA" w14:textId="6A4669FA" w:rsidR="001E435D" w:rsidRDefault="001E435D">
                              <w:pPr>
                                <w:rPr>
                                  <w:ins w:id="18" w:author="biruk emiru" w:date="2021-02-04T22:29:00Z"/>
                                </w:rPr>
                              </w:pPr>
                              <w:ins w:id="19" w:author="biruk emiru" w:date="2021-02-04T22:28:00Z">
                                <w:r>
                                  <w:t>60 Hours/week</w:t>
                                </w:r>
                              </w:ins>
                            </w:p>
                            <w:p w14:paraId="33F232B7" w14:textId="77777777" w:rsidR="004D31F1" w:rsidRDefault="001E435D" w:rsidP="00A97699">
                              <w:pPr>
                                <w:rPr>
                                  <w:ins w:id="20" w:author="biruk emiru" w:date="2021-02-05T00:05:00Z"/>
                                </w:rPr>
                              </w:pPr>
                              <w:ins w:id="21" w:author="biruk emiru" w:date="2021-02-04T22:29:00Z">
                                <w:r>
                                  <w:t>58,278/year</w:t>
                                </w:r>
                              </w:ins>
                            </w:p>
                            <w:p w14:paraId="555D978F" w14:textId="77777777" w:rsidR="004D31F1" w:rsidRDefault="004D31F1" w:rsidP="00A97699">
                              <w:pPr>
                                <w:rPr>
                                  <w:ins w:id="22" w:author="biruk emiru" w:date="2021-02-05T00:05:00Z"/>
                                </w:rPr>
                              </w:pPr>
                            </w:p>
                            <w:p w14:paraId="58B187EE" w14:textId="77777777" w:rsidR="004D31F1" w:rsidRDefault="004D31F1" w:rsidP="00A97699">
                              <w:pPr>
                                <w:rPr>
                                  <w:ins w:id="23" w:author="biruk emiru" w:date="2021-02-05T00:05:00Z"/>
                                </w:rPr>
                              </w:pPr>
                            </w:p>
                            <w:p w14:paraId="10CE4733" w14:textId="77777777" w:rsidR="00860E4A" w:rsidRDefault="00860E4A" w:rsidP="00A97699">
                              <w:pPr>
                                <w:rPr>
                                  <w:ins w:id="24" w:author="biruk emiru" w:date="2021-02-05T00:06:00Z"/>
                                </w:rPr>
                              </w:pPr>
                            </w:p>
                            <w:p w14:paraId="480FC8F8" w14:textId="2377207F" w:rsidR="00A97699" w:rsidRDefault="00A97699" w:rsidP="00A97699">
                              <w:pPr>
                                <w:rPr>
                                  <w:ins w:id="25" w:author="biruk emiru" w:date="2021-02-05T00:04:00Z"/>
                                </w:rPr>
                              </w:pPr>
                              <w:ins w:id="26" w:author="biruk emiru" w:date="2021-02-05T00:04:00Z">
                                <w:r w:rsidRPr="00A97699">
                                  <w:t xml:space="preserve"> </w:t>
                                </w:r>
                                <w:r>
                                  <w:t xml:space="preserve">Josue Lopez: Quality </w:t>
                                </w:r>
                              </w:ins>
                              <w:ins w:id="27" w:author="biruk emiru" w:date="2021-02-07T22:34:00Z">
                                <w:r w:rsidR="0096499C">
                                  <w:t>Assurance</w:t>
                                </w:r>
                              </w:ins>
                              <w:ins w:id="28" w:author="biruk emiru" w:date="2021-02-05T00:04:00Z">
                                <w:r>
                                  <w:t xml:space="preserve"> Hot dog &amp; Sausage Supervisor</w:t>
                                </w:r>
                              </w:ins>
                            </w:p>
                            <w:p w14:paraId="2A5C8240" w14:textId="2D6DC6B9" w:rsidR="001E435D" w:rsidRDefault="00A97699" w:rsidP="00A97699">
                              <w:pPr>
                                <w:rPr>
                                  <w:ins w:id="29" w:author="biruk emiru" w:date="2021-02-05T00:05:00Z"/>
                                </w:rPr>
                              </w:pPr>
                              <w:ins w:id="30" w:author="biruk emiru" w:date="2021-02-05T00:04:00Z">
                                <w:r>
                                  <w:t xml:space="preserve">E. </w:t>
                                </w:r>
                              </w:ins>
                              <w:ins w:id="31" w:author="biruk emiru" w:date="2021-02-05T00:05:00Z">
                                <w:r w:rsidR="004D31F1">
                                  <w:fldChar w:fldCharType="begin"/>
                                </w:r>
                                <w:r w:rsidR="004D31F1">
                                  <w:instrText xml:space="preserve"> HYPERLINK "mailto:</w:instrText>
                                </w:r>
                              </w:ins>
                              <w:ins w:id="32" w:author="biruk emiru" w:date="2021-02-05T00:04:00Z">
                                <w:r w:rsidR="004D31F1">
                                  <w:instrText>Jalopez@smithfield.com</w:instrText>
                                </w:r>
                              </w:ins>
                              <w:ins w:id="33" w:author="biruk emiru" w:date="2021-02-05T00:05:00Z">
                                <w:r w:rsidR="004D31F1">
                                  <w:instrText xml:space="preserve">" </w:instrText>
                                </w:r>
                                <w:r w:rsidR="004D31F1">
                                  <w:fldChar w:fldCharType="separate"/>
                                </w:r>
                              </w:ins>
                              <w:ins w:id="34" w:author="biruk emiru" w:date="2021-02-05T00:04:00Z">
                                <w:r w:rsidR="004D31F1" w:rsidRPr="00A95D7A">
                                  <w:rPr>
                                    <w:rStyle w:val="Hyperlink"/>
                                  </w:rPr>
                                  <w:t>Jalopez@smithfield.com</w:t>
                                </w:r>
                              </w:ins>
                              <w:ins w:id="35" w:author="biruk emiru" w:date="2021-02-05T00:05:00Z">
                                <w:r w:rsidR="004D31F1">
                                  <w:fldChar w:fldCharType="end"/>
                                </w:r>
                              </w:ins>
                            </w:p>
                            <w:p w14:paraId="1B617108" w14:textId="3391D211" w:rsidR="004D31F1" w:rsidRDefault="004D31F1" w:rsidP="00A97699">
                              <w:pPr>
                                <w:rPr>
                                  <w:ins w:id="36" w:author="biruk emiru" w:date="2021-02-05T00:04:00Z"/>
                                </w:rPr>
                              </w:pPr>
                              <w:ins w:id="37" w:author="biruk emiru" w:date="2021-02-05T00:05:00Z">
                                <w:r>
                                  <w:t>P. 605-330-</w:t>
                                </w:r>
                                <w:r w:rsidR="001F340C">
                                  <w:t>3381</w:t>
                                </w:r>
                              </w:ins>
                            </w:p>
                            <w:p w14:paraId="3DEC9EB7" w14:textId="3991B430" w:rsidR="00A97699" w:rsidRDefault="00A97699">
                              <w:pPr>
                                <w:rPr>
                                  <w:ins w:id="38" w:author="biruk emiru" w:date="2021-02-05T00:04:00Z"/>
                                </w:rPr>
                              </w:pPr>
                            </w:p>
                            <w:p w14:paraId="25BA69E2" w14:textId="77777777" w:rsidR="00A97699" w:rsidRDefault="00A976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type w14:anchorId="230B7710" id="_x0000_t202" coordsize="21600,21600" o:spt="202" path="m,l,21600r21600,l21600,xe">
                  <v:stroke joinstyle="miter"/>
                  <v:path gradientshapeok="t" o:connecttype="rect"/>
                </v:shapetype>
                <v:shape id="Text Box 2" o:spid="_x0000_s1026" type="#_x0000_t202" style="position:absolute;left:0;text-align:left;margin-left:198.55pt;margin-top:1.05pt;width:249.75pt;height:254.2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">
                  <v:textbox>
                    <w:txbxContent>
                      <w:p w14:paraId="1D054CE2" w14:textId="4606B403" w:rsidR="0099182C" w:rsidRDefault="0099182C">
                        <w:pPr>
                          <w:rPr>
                            <w:ins w:id="52" w:author="biruk emiru" w:date="2021-02-04T22:25:00Z"/>
                          </w:rPr>
                        </w:pPr>
                        <w:ins w:id="53" w:author="biruk emiru" w:date="2021-02-04T22:22:00Z">
                          <w:r>
                            <w:t>Qualit</w:t>
                          </w:r>
                        </w:ins>
                        <w:ins w:id="54" w:author="biruk emiru" w:date="2021-02-04T22:23:00Z">
                          <w:r>
                            <w:t xml:space="preserve">y </w:t>
                          </w:r>
                        </w:ins>
                        <w:ins w:id="55" w:author="biruk emiru" w:date="2021-02-07T22:34:00Z">
                          <w:r w:rsidR="0096499C">
                            <w:t>Assurance</w:t>
                          </w:r>
                        </w:ins>
                        <w:ins w:id="56" w:author="biruk emiru" w:date="2021-02-04T22:23:00Z">
                          <w:r>
                            <w:t xml:space="preserve"> Technician</w:t>
                          </w:r>
                        </w:ins>
                      </w:p>
                      <w:p w14:paraId="65F9A863" w14:textId="06705D77" w:rsidR="001E435D" w:rsidRDefault="001E435D">
                        <w:pPr>
                          <w:rPr>
                            <w:ins w:id="57" w:author="biruk emiru" w:date="2021-02-04T22:28:00Z"/>
                          </w:rPr>
                        </w:pPr>
                        <w:ins w:id="58" w:author="biruk emiru" w:date="2021-02-04T22:25:00Z">
                          <w:r>
                            <w:t>September 2017</w:t>
                          </w:r>
                        </w:ins>
                        <w:ins w:id="59" w:author="biruk emiru" w:date="2021-02-04T22:26:00Z">
                          <w:r>
                            <w:t>-Feburary</w:t>
                          </w:r>
                        </w:ins>
                        <w:ins w:id="60" w:author="biruk emiru" w:date="2021-02-04T22:27:00Z">
                          <w:r>
                            <w:t xml:space="preserve"> 2021</w:t>
                          </w:r>
                        </w:ins>
                      </w:p>
                      <w:p w14:paraId="1FBE59BA" w14:textId="6A4669FA" w:rsidR="001E435D" w:rsidRDefault="001E435D">
                        <w:pPr>
                          <w:rPr>
                            <w:ins w:id="61" w:author="biruk emiru" w:date="2021-02-04T22:29:00Z"/>
                          </w:rPr>
                        </w:pPr>
                        <w:ins w:id="62" w:author="biruk emiru" w:date="2021-02-04T22:28:00Z">
                          <w:r>
                            <w:t>60 Hours/week</w:t>
                          </w:r>
                        </w:ins>
                      </w:p>
                      <w:p w14:paraId="33F232B7" w14:textId="77777777" w:rsidR="004D31F1" w:rsidRDefault="001E435D" w:rsidP="00A97699">
                        <w:pPr>
                          <w:rPr>
                            <w:ins w:id="63" w:author="biruk emiru" w:date="2021-02-05T00:05:00Z"/>
                          </w:rPr>
                        </w:pPr>
                        <w:ins w:id="64" w:author="biruk emiru" w:date="2021-02-04T22:29:00Z">
                          <w:r>
                            <w:t>58,278/year</w:t>
                          </w:r>
                        </w:ins>
                      </w:p>
                      <w:p w14:paraId="555D978F" w14:textId="77777777" w:rsidR="004D31F1" w:rsidRDefault="004D31F1" w:rsidP="00A97699">
                        <w:pPr>
                          <w:rPr>
                            <w:ins w:id="65" w:author="biruk emiru" w:date="2021-02-05T00:05:00Z"/>
                          </w:rPr>
                        </w:pPr>
                      </w:p>
                      <w:p w14:paraId="58B187EE" w14:textId="77777777" w:rsidR="004D31F1" w:rsidRDefault="004D31F1" w:rsidP="00A97699">
                        <w:pPr>
                          <w:rPr>
                            <w:ins w:id="66" w:author="biruk emiru" w:date="2021-02-05T00:05:00Z"/>
                          </w:rPr>
                        </w:pPr>
                      </w:p>
                      <w:p w14:paraId="10CE4733" w14:textId="77777777" w:rsidR="00860E4A" w:rsidRDefault="00860E4A" w:rsidP="00A97699">
                        <w:pPr>
                          <w:rPr>
                            <w:ins w:id="67" w:author="biruk emiru" w:date="2021-02-05T00:06:00Z"/>
                          </w:rPr>
                        </w:pPr>
                      </w:p>
                      <w:p w14:paraId="480FC8F8" w14:textId="2377207F" w:rsidR="00A97699" w:rsidRDefault="00A97699" w:rsidP="00A97699">
                        <w:pPr>
                          <w:rPr>
                            <w:ins w:id="68" w:author="biruk emiru" w:date="2021-02-05T00:04:00Z"/>
                          </w:rPr>
                        </w:pPr>
                        <w:ins w:id="69" w:author="biruk emiru" w:date="2021-02-05T00:04:00Z">
                          <w:r w:rsidRPr="00A97699">
                            <w:t xml:space="preserve"> </w:t>
                          </w:r>
                          <w:r>
                            <w:t xml:space="preserve">Josue Lopez: Quality </w:t>
                          </w:r>
                        </w:ins>
                        <w:ins w:id="70" w:author="biruk emiru" w:date="2021-02-07T22:34:00Z">
                          <w:r w:rsidR="0096499C">
                            <w:t>Assurance</w:t>
                          </w:r>
                        </w:ins>
                        <w:ins w:id="71" w:author="biruk emiru" w:date="2021-02-05T00:04:00Z">
                          <w:r>
                            <w:t xml:space="preserve"> Hot dog &amp; Sausage Supervisor</w:t>
                          </w:r>
                        </w:ins>
                      </w:p>
                      <w:p w14:paraId="2A5C8240" w14:textId="2D6DC6B9" w:rsidR="001E435D" w:rsidRDefault="00A97699" w:rsidP="00A97699">
                        <w:pPr>
                          <w:rPr>
                            <w:ins w:id="72" w:author="biruk emiru" w:date="2021-02-05T00:05:00Z"/>
                          </w:rPr>
                        </w:pPr>
                        <w:ins w:id="73" w:author="biruk emiru" w:date="2021-02-05T00:04:00Z">
                          <w:r>
                            <w:t xml:space="preserve">E. </w:t>
                          </w:r>
                        </w:ins>
                        <w:ins w:id="74" w:author="biruk emiru" w:date="2021-02-05T00:05:00Z">
                          <w:r w:rsidR="004D31F1">
                            <w:fldChar w:fldCharType="begin"/>
                          </w:r>
                          <w:r w:rsidR="004D31F1">
                            <w:instrText xml:space="preserve"> HYPERLINK "mailto:</w:instrText>
                          </w:r>
                        </w:ins>
                        <w:ins w:id="75" w:author="biruk emiru" w:date="2021-02-05T00:04:00Z">
                          <w:r w:rsidR="004D31F1">
                            <w:instrText>Jalopez@smithfield.com</w:instrText>
                          </w:r>
                        </w:ins>
                        <w:ins w:id="76" w:author="biruk emiru" w:date="2021-02-05T00:05:00Z">
                          <w:r w:rsidR="004D31F1">
                            <w:instrText xml:space="preserve">" </w:instrText>
                          </w:r>
                          <w:r w:rsidR="004D31F1">
                            <w:fldChar w:fldCharType="separate"/>
                          </w:r>
                        </w:ins>
                        <w:ins w:id="77" w:author="biruk emiru" w:date="2021-02-05T00:04:00Z">
                          <w:r w:rsidR="004D31F1" w:rsidRPr="00A95D7A">
                            <w:rPr>
                              <w:rStyle w:val="Hyperlink"/>
                            </w:rPr>
                            <w:t>Jalopez@smithfield.com</w:t>
                          </w:r>
                        </w:ins>
                        <w:ins w:id="78" w:author="biruk emiru" w:date="2021-02-05T00:05:00Z">
                          <w:r w:rsidR="004D31F1">
                            <w:fldChar w:fldCharType="end"/>
                          </w:r>
                        </w:ins>
                      </w:p>
                      <w:p w14:paraId="1B617108" w14:textId="3391D211" w:rsidR="004D31F1" w:rsidRDefault="004D31F1" w:rsidP="00A97699">
                        <w:pPr>
                          <w:rPr>
                            <w:ins w:id="79" w:author="biruk emiru" w:date="2021-02-05T00:04:00Z"/>
                          </w:rPr>
                        </w:pPr>
                        <w:ins w:id="80" w:author="biruk emiru" w:date="2021-02-05T00:05:00Z">
                          <w:r>
                            <w:t>P. 605-330-</w:t>
                          </w:r>
                          <w:r w:rsidR="001F340C">
                            <w:t>3381</w:t>
                          </w:r>
                        </w:ins>
                      </w:p>
                      <w:p w14:paraId="3DEC9EB7" w14:textId="3991B430" w:rsidR="00A97699" w:rsidRDefault="00A97699">
                        <w:pPr>
                          <w:rPr>
                            <w:ins w:id="81" w:author="biruk emiru" w:date="2021-02-05T00:04:00Z"/>
                          </w:rPr>
                        </w:pPr>
                      </w:p>
                      <w:p w14:paraId="25BA69E2" w14:textId="77777777" w:rsidR="00A97699" w:rsidRDefault="00A97699"/>
                    </w:txbxContent>
                  </v:textbox>
                  <w10:wrap type="square" anchorx="margin"/>
                </v:shape>
              </w:pict>
            </mc:Fallback>
          </mc:AlternateContent>
        </w:r>
      </w:ins>
      <w:ins w:id="39" w:author="biruk emiru" w:date="2021-02-04T21:46:00Z">
        <w:r w:rsidR="00E06432" w:rsidRPr="00737A83">
          <w:rPr>
            <w:color w:val="000000" w:themeColor="text1"/>
          </w:rPr>
          <w:t>Smith</w:t>
        </w:r>
      </w:ins>
      <w:ins w:id="40" w:author="biruk emiru" w:date="2021-02-04T21:47:00Z">
        <w:r w:rsidR="00E06432" w:rsidRPr="00737A83">
          <w:rPr>
            <w:color w:val="000000" w:themeColor="text1"/>
          </w:rPr>
          <w:t>field Food corp</w:t>
        </w:r>
      </w:ins>
      <w:ins w:id="41" w:author="biruk emiru" w:date="2021-02-04T21:48:00Z">
        <w:r w:rsidR="00E06432" w:rsidRPr="00737A83">
          <w:rPr>
            <w:color w:val="000000" w:themeColor="text1"/>
          </w:rPr>
          <w:t>.</w:t>
        </w:r>
      </w:ins>
      <w:ins w:id="42" w:author="biruk emiru" w:date="2021-02-04T21:53:00Z">
        <w:r w:rsidR="00E06432" w:rsidRPr="00737A83">
          <w:rPr>
            <w:color w:val="000000" w:themeColor="text1"/>
          </w:rPr>
          <w:t xml:space="preserve">                           </w:t>
        </w:r>
        <w:r w:rsidR="00E06432" w:rsidRPr="00737A83">
          <w:t xml:space="preserve">                                            </w:t>
        </w:r>
      </w:ins>
    </w:p>
    <w:p w14:paraId="3271E2C0" w14:textId="42A8A235" w:rsidR="00E06432" w:rsidRPr="00737A83" w:rsidRDefault="00E06432" w:rsidP="00B05B8F">
      <w:pPr>
        <w:ind w:left="360"/>
        <w:rPr>
          <w:ins w:id="43" w:author="biruk emiru" w:date="2021-02-04T21:48:00Z"/>
          <w:color w:val="0D0D0D" w:themeColor="text1" w:themeTint="F2"/>
          <w:u w:val="single"/>
        </w:rPr>
      </w:pPr>
      <w:ins w:id="44" w:author="biruk emiru" w:date="2021-02-04T21:48:00Z">
        <w:r w:rsidRPr="00737A83">
          <w:rPr>
            <w:color w:val="0D0D0D" w:themeColor="text1" w:themeTint="F2"/>
            <w:u w:val="single"/>
          </w:rPr>
          <w:t>Department of Food Safety</w:t>
        </w:r>
      </w:ins>
    </w:p>
    <w:p w14:paraId="07AEEF5D" w14:textId="199A1526" w:rsidR="00E06432" w:rsidRPr="00737A83" w:rsidRDefault="00E06432" w:rsidP="00B05B8F">
      <w:pPr>
        <w:ind w:left="360"/>
        <w:rPr>
          <w:ins w:id="45" w:author="biruk emiru" w:date="2021-02-04T21:50:00Z"/>
          <w:color w:val="0D0D0D" w:themeColor="text1" w:themeTint="F2"/>
          <w:u w:val="single"/>
        </w:rPr>
      </w:pPr>
      <w:ins w:id="46" w:author="biruk emiru" w:date="2021-02-04T21:48:00Z">
        <w:r w:rsidRPr="00737A83">
          <w:rPr>
            <w:color w:val="0D0D0D" w:themeColor="text1" w:themeTint="F2"/>
            <w:u w:val="single"/>
          </w:rPr>
          <w:t>1400 N</w:t>
        </w:r>
      </w:ins>
      <w:ins w:id="47" w:author="biruk emiru" w:date="2021-02-04T21:49:00Z">
        <w:r w:rsidRPr="00737A83">
          <w:rPr>
            <w:color w:val="0D0D0D" w:themeColor="text1" w:themeTint="F2"/>
            <w:u w:val="single"/>
          </w:rPr>
          <w:t>orth Weber Ave.</w:t>
        </w:r>
      </w:ins>
    </w:p>
    <w:p w14:paraId="056C98F4" w14:textId="3D74F658" w:rsidR="0099182C" w:rsidRPr="00737A83" w:rsidRDefault="00E06432" w:rsidP="00B05B8F">
      <w:pPr>
        <w:ind w:left="360"/>
        <w:rPr>
          <w:ins w:id="48" w:author="biruk emiru" w:date="2021-02-04T22:37:00Z"/>
          <w:color w:val="0D0D0D" w:themeColor="text1" w:themeTint="F2"/>
          <w:u w:val="single"/>
        </w:rPr>
      </w:pPr>
      <w:ins w:id="49" w:author="biruk emiru" w:date="2021-02-04T21:50:00Z">
        <w:r w:rsidRPr="00737A83">
          <w:rPr>
            <w:color w:val="0D0D0D" w:themeColor="text1" w:themeTint="F2"/>
            <w:u w:val="single"/>
          </w:rPr>
          <w:t>Sioux Falls, SD 57103</w:t>
        </w:r>
      </w:ins>
    </w:p>
    <w:p w14:paraId="3BBCC329" w14:textId="2FB0BE4B" w:rsidR="00254F99" w:rsidRPr="00737A83" w:rsidRDefault="00254F99" w:rsidP="00B05B8F">
      <w:pPr>
        <w:ind w:left="360"/>
        <w:rPr>
          <w:ins w:id="50" w:author="biruk emiru" w:date="2021-02-04T22:41:00Z"/>
          <w:color w:val="0D0D0D" w:themeColor="text1" w:themeTint="F2"/>
          <w:u w:val="single"/>
        </w:rPr>
      </w:pPr>
      <w:ins w:id="51" w:author="biruk emiru" w:date="2021-02-04T22:39:00Z">
        <w:r w:rsidRPr="00737A83">
          <w:rPr>
            <w:color w:val="0D0D0D" w:themeColor="text1" w:themeTint="F2"/>
            <w:u w:val="single"/>
          </w:rPr>
          <w:t>M</w:t>
        </w:r>
      </w:ins>
      <w:ins w:id="52" w:author="biruk emiru" w:date="2021-02-04T22:38:00Z">
        <w:r w:rsidRPr="00737A83">
          <w:rPr>
            <w:color w:val="0D0D0D" w:themeColor="text1" w:themeTint="F2"/>
            <w:u w:val="single"/>
          </w:rPr>
          <w:t>ay</w:t>
        </w:r>
      </w:ins>
      <w:ins w:id="53" w:author="biruk emiru" w:date="2021-02-04T22:39:00Z">
        <w:r w:rsidRPr="00737A83">
          <w:rPr>
            <w:color w:val="0D0D0D" w:themeColor="text1" w:themeTint="F2"/>
            <w:u w:val="single"/>
          </w:rPr>
          <w:t xml:space="preserve"> contact</w:t>
        </w:r>
      </w:ins>
      <w:ins w:id="54" w:author="biruk emiru" w:date="2021-02-04T22:40:00Z">
        <w:r w:rsidRPr="00737A83">
          <w:rPr>
            <w:color w:val="0D0D0D" w:themeColor="text1" w:themeTint="F2"/>
            <w:u w:val="single"/>
          </w:rPr>
          <w:t xml:space="preserve"> </w:t>
        </w:r>
      </w:ins>
      <w:ins w:id="55" w:author="biruk emiru" w:date="2021-02-07T22:29:00Z">
        <w:r w:rsidR="009C33D0" w:rsidRPr="00737A83">
          <w:rPr>
            <w:color w:val="0D0D0D" w:themeColor="text1" w:themeTint="F2"/>
            <w:u w:val="single"/>
          </w:rPr>
          <w:t>Supervisors</w:t>
        </w:r>
      </w:ins>
      <w:ins w:id="56" w:author="biruk emiru" w:date="2021-02-04T22:40:00Z">
        <w:r w:rsidRPr="00737A83">
          <w:rPr>
            <w:color w:val="0D0D0D" w:themeColor="text1" w:themeTint="F2"/>
            <w:u w:val="single"/>
          </w:rPr>
          <w:t>:</w:t>
        </w:r>
      </w:ins>
    </w:p>
    <w:p w14:paraId="6627DE6E" w14:textId="2D6AE568" w:rsidR="00B24B34" w:rsidRPr="00737A83" w:rsidRDefault="00F830D2" w:rsidP="00B05B8F">
      <w:pPr>
        <w:ind w:left="360"/>
        <w:rPr>
          <w:ins w:id="57" w:author="biruk emiru" w:date="2021-02-07T16:08:00Z"/>
          <w:color w:val="0D0D0D" w:themeColor="text1" w:themeTint="F2"/>
          <w:u w:val="single"/>
        </w:rPr>
      </w:pPr>
      <w:ins w:id="58" w:author="biruk emiru" w:date="2021-02-04T23:24:00Z">
        <w:r w:rsidRPr="00737A83">
          <w:rPr>
            <w:color w:val="0D0D0D" w:themeColor="text1" w:themeTint="F2"/>
            <w:u w:val="single"/>
          </w:rPr>
          <w:t>Tom wri</w:t>
        </w:r>
      </w:ins>
      <w:ins w:id="59" w:author="biruk emiru" w:date="2021-02-04T23:25:00Z">
        <w:r w:rsidRPr="00737A83">
          <w:rPr>
            <w:color w:val="0D0D0D" w:themeColor="text1" w:themeTint="F2"/>
            <w:u w:val="single"/>
          </w:rPr>
          <w:t>ght</w:t>
        </w:r>
      </w:ins>
      <w:ins w:id="60" w:author="biruk emiru" w:date="2021-02-04T23:42:00Z">
        <w:r w:rsidR="003C110E" w:rsidRPr="00737A83">
          <w:rPr>
            <w:color w:val="0D0D0D" w:themeColor="text1" w:themeTint="F2"/>
            <w:u w:val="single"/>
          </w:rPr>
          <w:t>;</w:t>
        </w:r>
      </w:ins>
      <w:ins w:id="61" w:author="biruk emiru" w:date="2021-02-04T23:25:00Z">
        <w:r w:rsidRPr="00737A83">
          <w:rPr>
            <w:color w:val="0D0D0D" w:themeColor="text1" w:themeTint="F2"/>
            <w:u w:val="single"/>
          </w:rPr>
          <w:t xml:space="preserve"> Quality </w:t>
        </w:r>
      </w:ins>
      <w:ins w:id="62" w:author="biruk emiru" w:date="2021-02-07T22:29:00Z">
        <w:r w:rsidR="003F10C9" w:rsidRPr="00737A83">
          <w:rPr>
            <w:color w:val="0D0D0D" w:themeColor="text1" w:themeTint="F2"/>
            <w:u w:val="single"/>
          </w:rPr>
          <w:t>Assurance</w:t>
        </w:r>
      </w:ins>
      <w:ins w:id="63" w:author="biruk emiru" w:date="2021-02-04T23:26:00Z">
        <w:r w:rsidRPr="00737A83">
          <w:rPr>
            <w:color w:val="0D0D0D" w:themeColor="text1" w:themeTint="F2"/>
            <w:u w:val="single"/>
          </w:rPr>
          <w:t xml:space="preserve"> </w:t>
        </w:r>
      </w:ins>
      <w:ins w:id="64" w:author="biruk emiru" w:date="2021-02-04T23:32:00Z">
        <w:r w:rsidRPr="00737A83">
          <w:rPr>
            <w:color w:val="0D0D0D" w:themeColor="text1" w:themeTint="F2"/>
            <w:u w:val="single"/>
          </w:rPr>
          <w:t xml:space="preserve">Hog kill &amp; </w:t>
        </w:r>
      </w:ins>
      <w:ins w:id="65" w:author="biruk emiru" w:date="2021-02-04T23:27:00Z">
        <w:r w:rsidRPr="00737A83">
          <w:rPr>
            <w:color w:val="0D0D0D" w:themeColor="text1" w:themeTint="F2"/>
            <w:u w:val="single"/>
          </w:rPr>
          <w:t xml:space="preserve">Fresh Pork </w:t>
        </w:r>
      </w:ins>
    </w:p>
    <w:p w14:paraId="16820F30" w14:textId="732B90FB" w:rsidR="00B24B34" w:rsidRPr="00737A83" w:rsidRDefault="00F830D2" w:rsidP="00B05B8F">
      <w:pPr>
        <w:ind w:left="360"/>
        <w:rPr>
          <w:ins w:id="66" w:author="biruk emiru" w:date="2021-02-04T23:32:00Z"/>
          <w:color w:val="0D0D0D" w:themeColor="text1" w:themeTint="F2"/>
          <w:u w:val="single"/>
        </w:rPr>
      </w:pPr>
      <w:ins w:id="67" w:author="biruk emiru" w:date="2021-02-04T23:32:00Z">
        <w:r w:rsidRPr="00737A83">
          <w:rPr>
            <w:color w:val="0D0D0D" w:themeColor="text1" w:themeTint="F2"/>
            <w:u w:val="single"/>
          </w:rPr>
          <w:t>Supervisor</w:t>
        </w:r>
      </w:ins>
    </w:p>
    <w:p w14:paraId="2FEC0BE5" w14:textId="19EE907B" w:rsidR="00F830D2" w:rsidRPr="00737A83" w:rsidRDefault="003F10C9" w:rsidP="00B05B8F">
      <w:pPr>
        <w:ind w:left="360"/>
        <w:rPr>
          <w:ins w:id="68" w:author="biruk emiru" w:date="2021-02-04T23:35:00Z"/>
          <w:color w:val="0D0D0D" w:themeColor="text1" w:themeTint="F2"/>
          <w:u w:val="single"/>
        </w:rPr>
      </w:pPr>
      <w:ins w:id="69" w:author="biruk emiru" w:date="2021-02-07T22:29:00Z">
        <w:r w:rsidRPr="00737A83">
          <w:rPr>
            <w:color w:val="0D0D0D" w:themeColor="text1" w:themeTint="F2"/>
            <w:u w:val="single"/>
          </w:rPr>
          <w:t>Email</w:t>
        </w:r>
      </w:ins>
      <w:ins w:id="70" w:author="biruk emiru" w:date="2021-02-04T23:33:00Z">
        <w:r w:rsidR="00F830D2" w:rsidRPr="00737A83">
          <w:rPr>
            <w:color w:val="0D0D0D" w:themeColor="text1" w:themeTint="F2"/>
            <w:u w:val="single"/>
          </w:rPr>
          <w:t xml:space="preserve">: </w:t>
        </w:r>
      </w:ins>
      <w:ins w:id="71" w:author="biruk emiru" w:date="2021-02-04T23:35:00Z">
        <w:r w:rsidR="003C110E" w:rsidRPr="00737A83">
          <w:rPr>
            <w:color w:val="0D0D0D" w:themeColor="text1" w:themeTint="F2"/>
            <w:u w:val="single"/>
          </w:rPr>
          <w:fldChar w:fldCharType="begin"/>
        </w:r>
        <w:r w:rsidR="003C110E" w:rsidRPr="00737A83">
          <w:rPr>
            <w:color w:val="0D0D0D" w:themeColor="text1" w:themeTint="F2"/>
            <w:u w:val="single"/>
          </w:rPr>
          <w:instrText xml:space="preserve"> HYPERLINK "mailto:</w:instrText>
        </w:r>
      </w:ins>
      <w:ins w:id="72" w:author="biruk emiru" w:date="2021-02-04T23:34:00Z">
        <w:r w:rsidR="003C110E" w:rsidRPr="00737A83">
          <w:rPr>
            <w:color w:val="0D0D0D" w:themeColor="text1" w:themeTint="F2"/>
            <w:u w:val="single"/>
          </w:rPr>
          <w:instrText>Twright</w:instrText>
        </w:r>
      </w:ins>
      <w:ins w:id="73" w:author="biruk emiru" w:date="2021-02-04T23:35:00Z">
        <w:r w:rsidR="003C110E" w:rsidRPr="00737A83">
          <w:rPr>
            <w:color w:val="0D0D0D" w:themeColor="text1" w:themeTint="F2"/>
            <w:u w:val="single"/>
          </w:rPr>
          <w:instrText xml:space="preserve">@smithfield.com" </w:instrText>
        </w:r>
        <w:r w:rsidR="003C110E" w:rsidRPr="00737A83">
          <w:rPr>
            <w:color w:val="0D0D0D" w:themeColor="text1" w:themeTint="F2"/>
            <w:u w:val="single"/>
          </w:rPr>
          <w:fldChar w:fldCharType="separate"/>
        </w:r>
      </w:ins>
      <w:ins w:id="74" w:author="biruk emiru" w:date="2021-02-04T23:34:00Z">
        <w:r w:rsidR="003C110E" w:rsidRPr="00737A83">
          <w:rPr>
            <w:rStyle w:val="Hyperlink"/>
            <w:color w:val="0D0D0D" w:themeColor="text1" w:themeTint="F2"/>
          </w:rPr>
          <w:t>Twright</w:t>
        </w:r>
      </w:ins>
      <w:ins w:id="75" w:author="biruk emiru" w:date="2021-02-04T23:35:00Z">
        <w:r w:rsidR="003C110E" w:rsidRPr="00737A83">
          <w:rPr>
            <w:rStyle w:val="Hyperlink"/>
            <w:color w:val="0D0D0D" w:themeColor="text1" w:themeTint="F2"/>
          </w:rPr>
          <w:t>@smithfield.com</w:t>
        </w:r>
        <w:r w:rsidR="003C110E" w:rsidRPr="00737A83">
          <w:rPr>
            <w:color w:val="0D0D0D" w:themeColor="text1" w:themeTint="F2"/>
            <w:u w:val="single"/>
          </w:rPr>
          <w:fldChar w:fldCharType="end"/>
        </w:r>
      </w:ins>
    </w:p>
    <w:p w14:paraId="65E24E4C" w14:textId="7EA2ED42" w:rsidR="003811C1" w:rsidRPr="00737A83" w:rsidRDefault="003C110E" w:rsidP="00B05B8F">
      <w:pPr>
        <w:ind w:left="360"/>
        <w:rPr>
          <w:ins w:id="76" w:author="biruk emiru" w:date="2021-02-07T16:10:00Z"/>
          <w:color w:val="0D0D0D" w:themeColor="text1" w:themeTint="F2"/>
          <w:u w:val="single"/>
        </w:rPr>
      </w:pPr>
      <w:proofErr w:type="spellStart"/>
      <w:ins w:id="77" w:author="biruk emiru" w:date="2021-02-04T23:35:00Z">
        <w:r w:rsidRPr="00737A83">
          <w:rPr>
            <w:color w:val="0D0D0D" w:themeColor="text1" w:themeTint="F2"/>
            <w:u w:val="single"/>
          </w:rPr>
          <w:t>Meyling</w:t>
        </w:r>
        <w:proofErr w:type="spellEnd"/>
        <w:r w:rsidRPr="00737A83">
          <w:rPr>
            <w:color w:val="0D0D0D" w:themeColor="text1" w:themeTint="F2"/>
            <w:u w:val="single"/>
          </w:rPr>
          <w:t xml:space="preserve"> </w:t>
        </w:r>
        <w:proofErr w:type="spellStart"/>
        <w:r w:rsidRPr="00737A83">
          <w:rPr>
            <w:color w:val="0D0D0D" w:themeColor="text1" w:themeTint="F2"/>
            <w:u w:val="single"/>
          </w:rPr>
          <w:t>Huete</w:t>
        </w:r>
      </w:ins>
      <w:proofErr w:type="spellEnd"/>
      <w:ins w:id="78" w:author="biruk emiru" w:date="2021-02-04T23:42:00Z">
        <w:r w:rsidRPr="00737A83">
          <w:rPr>
            <w:color w:val="0D0D0D" w:themeColor="text1" w:themeTint="F2"/>
            <w:u w:val="single"/>
          </w:rPr>
          <w:t xml:space="preserve">; Quality </w:t>
        </w:r>
      </w:ins>
      <w:ins w:id="79" w:author="biruk emiru" w:date="2021-02-07T22:30:00Z">
        <w:r w:rsidR="00AD3D02" w:rsidRPr="00737A83">
          <w:rPr>
            <w:color w:val="0D0D0D" w:themeColor="text1" w:themeTint="F2"/>
            <w:u w:val="single"/>
          </w:rPr>
          <w:t>Assurance</w:t>
        </w:r>
      </w:ins>
      <w:ins w:id="80" w:author="biruk emiru" w:date="2021-02-07T16:19:00Z">
        <w:r w:rsidR="00684340" w:rsidRPr="00737A83">
          <w:rPr>
            <w:color w:val="0D0D0D" w:themeColor="text1" w:themeTint="F2"/>
            <w:u w:val="single"/>
          </w:rPr>
          <w:t xml:space="preserve"> processing</w:t>
        </w:r>
      </w:ins>
      <w:ins w:id="81" w:author="biruk emiru" w:date="2021-02-04T23:44:00Z">
        <w:r w:rsidRPr="00737A83">
          <w:rPr>
            <w:color w:val="0D0D0D" w:themeColor="text1" w:themeTint="F2"/>
            <w:u w:val="single"/>
          </w:rPr>
          <w:t xml:space="preserve"> &amp;</w:t>
        </w:r>
        <w:r w:rsidR="0026231A" w:rsidRPr="00737A83">
          <w:rPr>
            <w:color w:val="0D0D0D" w:themeColor="text1" w:themeTint="F2"/>
            <w:u w:val="single"/>
          </w:rPr>
          <w:t xml:space="preserve"> </w:t>
        </w:r>
      </w:ins>
    </w:p>
    <w:p w14:paraId="2616DD29" w14:textId="0AD09D50" w:rsidR="003C110E" w:rsidRPr="00737A83" w:rsidRDefault="0026231A" w:rsidP="00B05B8F">
      <w:pPr>
        <w:ind w:left="360"/>
        <w:rPr>
          <w:ins w:id="82" w:author="biruk emiru" w:date="2021-02-04T23:46:00Z"/>
          <w:color w:val="0D0D0D" w:themeColor="text1" w:themeTint="F2"/>
          <w:u w:val="single"/>
        </w:rPr>
      </w:pPr>
      <w:ins w:id="83" w:author="biruk emiru" w:date="2021-02-04T23:45:00Z">
        <w:r w:rsidRPr="00737A83">
          <w:rPr>
            <w:color w:val="0D0D0D" w:themeColor="text1" w:themeTint="F2"/>
            <w:u w:val="single"/>
          </w:rPr>
          <w:t>Pack</w:t>
        </w:r>
      </w:ins>
      <w:ins w:id="84" w:author="biruk emiru" w:date="2021-02-04T23:46:00Z">
        <w:r w:rsidRPr="00737A83">
          <w:rPr>
            <w:color w:val="0D0D0D" w:themeColor="text1" w:themeTint="F2"/>
            <w:u w:val="single"/>
          </w:rPr>
          <w:t>aging Supervisor</w:t>
        </w:r>
      </w:ins>
    </w:p>
    <w:p w14:paraId="34D79A70" w14:textId="5D82B395" w:rsidR="0026231A" w:rsidRPr="00737A83" w:rsidRDefault="00AD3D02" w:rsidP="00B05B8F">
      <w:pPr>
        <w:ind w:left="360"/>
        <w:rPr>
          <w:ins w:id="85" w:author="biruk emiru" w:date="2021-02-04T23:47:00Z"/>
          <w:color w:val="0D0D0D" w:themeColor="text1" w:themeTint="F2"/>
          <w:u w:val="single"/>
        </w:rPr>
      </w:pPr>
      <w:ins w:id="86" w:author="biruk emiru" w:date="2021-02-07T22:30:00Z">
        <w:r w:rsidRPr="00737A83">
          <w:rPr>
            <w:color w:val="0D0D0D" w:themeColor="text1" w:themeTint="F2"/>
            <w:u w:val="single"/>
          </w:rPr>
          <w:t>Email</w:t>
        </w:r>
      </w:ins>
      <w:ins w:id="87" w:author="biruk emiru" w:date="2021-02-04T23:47:00Z">
        <w:r w:rsidR="0026231A" w:rsidRPr="00737A83">
          <w:rPr>
            <w:color w:val="0D0D0D" w:themeColor="text1" w:themeTint="F2"/>
            <w:u w:val="single"/>
          </w:rPr>
          <w:t xml:space="preserve">: </w:t>
        </w:r>
        <w:r w:rsidR="0026231A" w:rsidRPr="00737A83">
          <w:rPr>
            <w:color w:val="0D0D0D" w:themeColor="text1" w:themeTint="F2"/>
            <w:u w:val="single"/>
          </w:rPr>
          <w:fldChar w:fldCharType="begin"/>
        </w:r>
        <w:r w:rsidR="0026231A" w:rsidRPr="00737A83">
          <w:rPr>
            <w:color w:val="0D0D0D" w:themeColor="text1" w:themeTint="F2"/>
            <w:u w:val="single"/>
          </w:rPr>
          <w:instrText xml:space="preserve"> HYPERLINK "mailto:mhuete@smithfield.com" </w:instrText>
        </w:r>
        <w:r w:rsidR="0026231A" w:rsidRPr="00737A83">
          <w:rPr>
            <w:color w:val="0D0D0D" w:themeColor="text1" w:themeTint="F2"/>
            <w:u w:val="single"/>
          </w:rPr>
          <w:fldChar w:fldCharType="separate"/>
        </w:r>
        <w:r w:rsidR="0026231A" w:rsidRPr="00737A83">
          <w:rPr>
            <w:rStyle w:val="Hyperlink"/>
            <w:color w:val="0D0D0D" w:themeColor="text1" w:themeTint="F2"/>
          </w:rPr>
          <w:t>mhuete@smithfield.com</w:t>
        </w:r>
        <w:r w:rsidR="0026231A" w:rsidRPr="00737A83">
          <w:rPr>
            <w:color w:val="0D0D0D" w:themeColor="text1" w:themeTint="F2"/>
            <w:u w:val="single"/>
          </w:rPr>
          <w:fldChar w:fldCharType="end"/>
        </w:r>
      </w:ins>
    </w:p>
    <w:p w14:paraId="13E61150" w14:textId="1E351F93" w:rsidR="00A83CFA" w:rsidRPr="00737A83" w:rsidRDefault="0026231A" w:rsidP="00B05B8F">
      <w:pPr>
        <w:ind w:left="360"/>
        <w:rPr>
          <w:ins w:id="88" w:author="biruk emiru" w:date="2021-02-04T22:40:00Z"/>
          <w:color w:val="0D0D0D" w:themeColor="text1" w:themeTint="F2"/>
          <w:u w:val="single"/>
        </w:rPr>
      </w:pPr>
      <w:ins w:id="89" w:author="biruk emiru" w:date="2021-02-04T23:47:00Z">
        <w:r w:rsidRPr="00737A83">
          <w:rPr>
            <w:color w:val="0D0D0D" w:themeColor="text1" w:themeTint="F2"/>
            <w:u w:val="single"/>
          </w:rPr>
          <w:t>P. 605</w:t>
        </w:r>
      </w:ins>
      <w:ins w:id="90" w:author="biruk emiru" w:date="2021-02-04T23:48:00Z">
        <w:r w:rsidRPr="00737A83">
          <w:rPr>
            <w:color w:val="0D0D0D" w:themeColor="text1" w:themeTint="F2"/>
            <w:u w:val="single"/>
          </w:rPr>
          <w:t>-330-3391</w:t>
        </w:r>
      </w:ins>
    </w:p>
    <w:p w14:paraId="18BD48EA" w14:textId="33E9339F" w:rsidR="00254F99" w:rsidRPr="00001627" w:rsidRDefault="00254F99" w:rsidP="00B05B8F">
      <w:pPr>
        <w:rPr>
          <w:ins w:id="91" w:author="biruk emiru" w:date="2021-02-04T22:17:00Z"/>
          <w:u w:val="single"/>
        </w:rPr>
      </w:pPr>
    </w:p>
    <w:p w14:paraId="2EDF41DE" w14:textId="77777777" w:rsidR="00153C6E" w:rsidRDefault="00153C6E" w:rsidP="00E16360">
      <w:pPr>
        <w:rPr>
          <w:ins w:id="92" w:author="biruk emiru" w:date="2021-02-05T00:07:00Z"/>
        </w:rPr>
      </w:pPr>
    </w:p>
    <w:p w14:paraId="70C4114A" w14:textId="2DFFC004" w:rsidR="00153C6E" w:rsidRDefault="00153C6E" w:rsidP="00E16360">
      <w:pPr>
        <w:rPr>
          <w:ins w:id="93" w:author="biruk emiru" w:date="2021-02-05T00:07:00Z"/>
        </w:rPr>
      </w:pPr>
    </w:p>
    <w:p w14:paraId="2D7EB5AF" w14:textId="77777777" w:rsidR="00134F80" w:rsidRDefault="00134F80" w:rsidP="001B2235"/>
    <w:p w14:paraId="123B2F55" w14:textId="77777777" w:rsidR="00134F80" w:rsidRDefault="00134F80" w:rsidP="001B2235"/>
    <w:p w14:paraId="35768E02" w14:textId="4E64FD3F" w:rsidR="001B2235" w:rsidRDefault="009E2C9E" w:rsidP="001B2235">
      <w:pPr>
        <w:rPr>
          <w:ins w:id="94" w:author="biruk emiru" w:date="2021-02-06T23:41:00Z"/>
        </w:rPr>
      </w:pPr>
      <w:ins w:id="95" w:author="biruk emiru" w:date="2021-02-06T23:42:00Z">
        <w:r>
          <w:t xml:space="preserve">As quality </w:t>
        </w:r>
      </w:ins>
      <w:ins w:id="96" w:author="biruk emiru" w:date="2021-02-07T22:31:00Z">
        <w:r w:rsidR="0008200F">
          <w:t>assurance</w:t>
        </w:r>
      </w:ins>
      <w:ins w:id="97" w:author="biruk emiru" w:date="2021-02-06T23:42:00Z">
        <w:r w:rsidR="00A80937">
          <w:t xml:space="preserve"> </w:t>
        </w:r>
      </w:ins>
      <w:ins w:id="98" w:author="biruk emiru" w:date="2021-02-06T23:43:00Z">
        <w:r w:rsidR="00A80937">
          <w:t xml:space="preserve">I </w:t>
        </w:r>
      </w:ins>
      <w:proofErr w:type="gramStart"/>
      <w:ins w:id="99" w:author="biruk emiru" w:date="2021-02-06T23:41:00Z">
        <w:r w:rsidR="001B2235">
          <w:t>Conduct</w:t>
        </w:r>
        <w:proofErr w:type="gramEnd"/>
        <w:r w:rsidR="001B2235">
          <w:t xml:space="preserve"> all quality inspections in the area of assigned responsibility.</w:t>
        </w:r>
      </w:ins>
      <w:r w:rsidR="00134F80">
        <w:t xml:space="preserve"> </w:t>
      </w:r>
      <w:ins w:id="100" w:author="biruk emiru" w:date="2021-02-06T23:41:00Z">
        <w:r w:rsidR="001B2235">
          <w:t xml:space="preserve">Maintain quality objectives, prevent </w:t>
        </w:r>
      </w:ins>
      <w:proofErr w:type="gramStart"/>
      <w:ins w:id="101" w:author="biruk emiru" w:date="2021-02-08T19:06:00Z">
        <w:r w:rsidR="00752E00">
          <w:t>complaints,</w:t>
        </w:r>
      </w:ins>
      <w:proofErr w:type="gramEnd"/>
      <w:ins w:id="102" w:author="biruk emiru" w:date="2021-02-06T23:41:00Z">
        <w:r w:rsidR="001B2235">
          <w:t xml:space="preserve"> and claims and keep quality to specifications through accurate inspections, appropriate reporting, corrective action and accuracy of paperwork along with sample submissions.</w:t>
        </w:r>
      </w:ins>
    </w:p>
    <w:p w14:paraId="2032B214" w14:textId="14C16DE4" w:rsidR="001B2235" w:rsidRDefault="001B2235" w:rsidP="001B2235">
      <w:pPr>
        <w:rPr>
          <w:ins w:id="103" w:author="biruk emiru" w:date="2021-02-06T23:41:00Z"/>
        </w:rPr>
      </w:pPr>
      <w:ins w:id="104" w:author="biruk emiru" w:date="2021-02-06T23:41:00Z">
        <w:r>
          <w:t>Routine verifications and inspections include process, metal detector, cooking, and chilling type checks.</w:t>
        </w:r>
      </w:ins>
    </w:p>
    <w:p w14:paraId="53E66A74" w14:textId="75129B07" w:rsidR="001B2235" w:rsidRDefault="001B2235" w:rsidP="001B2235">
      <w:pPr>
        <w:rPr>
          <w:ins w:id="105" w:author="biruk emiru" w:date="2021-02-06T23:41:00Z"/>
        </w:rPr>
      </w:pPr>
      <w:ins w:id="106" w:author="biruk emiru" w:date="2021-02-06T23:41:00Z">
        <w:r>
          <w:t>Responsible for catching out of specification product by stopping the production process or removing product for rework as required.</w:t>
        </w:r>
      </w:ins>
    </w:p>
    <w:p w14:paraId="2F19B72D" w14:textId="055519EA" w:rsidR="00F12BD4" w:rsidRDefault="001B2235" w:rsidP="001B2235">
      <w:proofErr w:type="gramStart"/>
      <w:ins w:id="107" w:author="biruk emiru" w:date="2021-02-06T23:41:00Z">
        <w:r>
          <w:t>Ability to interpret customer and sales specifications and apply subjective quality decisions to product</w:t>
        </w:r>
      </w:ins>
      <w:ins w:id="108" w:author="biruk emiru" w:date="2021-02-08T19:53:00Z">
        <w:r w:rsidR="003D37F1">
          <w:t>.</w:t>
        </w:r>
      </w:ins>
      <w:proofErr w:type="gramEnd"/>
    </w:p>
    <w:p w14:paraId="3B8EFCBC" w14:textId="7BB311C1" w:rsidR="008F34B6" w:rsidRDefault="0041052A">
      <w:pPr>
        <w:pStyle w:val="ListParagraph"/>
        <w:numPr>
          <w:ilvl w:val="0"/>
          <w:numId w:val="5"/>
        </w:numPr>
        <w:rPr>
          <w:ins w:id="109" w:author="biruk emiru" w:date="2021-02-06T23:59:00Z"/>
        </w:rPr>
        <w:pPrChange w:id="110" w:author="biruk emiru" w:date="2021-02-07T16:04:00Z">
          <w:pPr/>
        </w:pPrChange>
      </w:pPr>
      <w:ins w:id="111" w:author="biruk emiru" w:date="2021-02-07T15:22:00Z">
        <w:r>
          <w:rPr>
            <w:noProof/>
          </w:rPr>
          <mc:AlternateContent>
            <mc:Choice Requires="wps">
              <w:drawing>
                <wp:anchor distT="45720" distB="45720" distL="114300" distR="114300" simplePos="0" relativeHeight="251661312" behindDoc="0" locked="0" layoutInCell="1" allowOverlap="1" wp14:anchorId="0E5E8D81" wp14:editId="06DF228B">
                  <wp:simplePos x="0" y="0"/>
                  <wp:positionH relativeFrom="page">
                    <wp:posOffset>5219700</wp:posOffset>
                  </wp:positionH>
                  <wp:positionV relativeFrom="paragraph">
                    <wp:posOffset>102870</wp:posOffset>
                  </wp:positionV>
                  <wp:extent cx="2190750" cy="1562100"/>
                  <wp:effectExtent l="0" t="0" r="1905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1562100"/>
                          </a:xfrm>
                          <a:prstGeom prst="rect">
                            <a:avLst/>
                          </a:prstGeom>
                          <a:solidFill>
                            <a:srgbClr val="FFFFFF"/>
                          </a:solidFill>
                          <a:ln w="9525">
                            <a:solidFill>
                              <a:srgbClr val="000000"/>
                            </a:solidFill>
                            <a:miter lim="800000"/>
                            <a:headEnd/>
                            <a:tailEnd/>
                          </a:ln>
                        </wps:spPr>
                        <wps:txbx>
                          <w:txbxContent>
                            <w:p w14:paraId="78F03484" w14:textId="2E3B8C5C" w:rsidR="005E7A70" w:rsidRDefault="005B4D75">
                              <w:pPr>
                                <w:rPr>
                                  <w:ins w:id="112" w:author="biruk emiru" w:date="2021-02-07T15:24:00Z"/>
                                </w:rPr>
                              </w:pPr>
                              <w:ins w:id="113" w:author="biruk emiru" w:date="2021-02-07T15:22:00Z">
                                <w:r>
                                  <w:t xml:space="preserve">Production </w:t>
                                </w:r>
                              </w:ins>
                              <w:ins w:id="114" w:author="biruk emiru" w:date="2021-02-07T15:23:00Z">
                                <w:r w:rsidR="00A47B0C">
                                  <w:t>Associate</w:t>
                                </w:r>
                              </w:ins>
                            </w:p>
                            <w:p w14:paraId="3D846DCE" w14:textId="33B8263F" w:rsidR="00C9270B" w:rsidRDefault="00F82526">
                              <w:pPr>
                                <w:rPr>
                                  <w:ins w:id="115" w:author="biruk emiru" w:date="2021-02-07T15:24:00Z"/>
                                </w:rPr>
                              </w:pPr>
                              <w:ins w:id="116" w:author="biruk emiru" w:date="2021-02-07T15:25:00Z">
                                <w:r>
                                  <w:t>April 2009</w:t>
                                </w:r>
                                <w:r w:rsidR="003854FC">
                                  <w:t xml:space="preserve">- September </w:t>
                                </w:r>
                              </w:ins>
                              <w:ins w:id="117" w:author="biruk emiru" w:date="2021-02-07T15:26:00Z">
                                <w:r w:rsidR="003854FC">
                                  <w:t>2017</w:t>
                                </w:r>
                              </w:ins>
                            </w:p>
                            <w:p w14:paraId="283B5BEF" w14:textId="3BF8588E" w:rsidR="00EB2DC6" w:rsidRDefault="00C9270B">
                              <w:pPr>
                                <w:rPr>
                                  <w:ins w:id="118" w:author="biruk emiru" w:date="2021-02-07T15:32:00Z"/>
                                </w:rPr>
                              </w:pPr>
                              <w:ins w:id="119" w:author="biruk emiru" w:date="2021-02-07T15:24:00Z">
                                <w:r>
                                  <w:t>60 hour /week</w:t>
                                </w:r>
                              </w:ins>
                            </w:p>
                            <w:p w14:paraId="416A1707" w14:textId="11FD7025" w:rsidR="00F544E0" w:rsidRDefault="00F544E0">
                              <w:pPr>
                                <w:rPr>
                                  <w:ins w:id="120" w:author="biruk emiru" w:date="2021-02-07T15:28:00Z"/>
                                </w:rPr>
                              </w:pPr>
                              <w:ins w:id="121" w:author="biruk emiru" w:date="2021-02-07T15:32:00Z">
                                <w:r>
                                  <w:t>49</w:t>
                                </w:r>
                              </w:ins>
                              <w:ins w:id="122" w:author="biruk emiru" w:date="2021-02-07T15:46:00Z">
                                <w:r w:rsidR="00751ECF">
                                  <w:t>,</w:t>
                                </w:r>
                              </w:ins>
                              <w:ins w:id="123" w:author="biruk emiru" w:date="2021-02-07T15:32:00Z">
                                <w:r>
                                  <w:t>345/year</w:t>
                                </w:r>
                              </w:ins>
                            </w:p>
                            <w:p w14:paraId="090AA812" w14:textId="361AF4D3" w:rsidR="00690399" w:rsidRDefault="006903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0E5E8D81" id="_x0000_s1027" type="#_x0000_t202" style="position:absolute;left:0;text-align:left;margin-left:411pt;margin-top:8.1pt;width:172.5pt;height:123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">
                  <v:textbox>
                    <w:txbxContent>
                      <w:p w14:paraId="78F03484" w14:textId="2E3B8C5C" w:rsidR="005E7A70" w:rsidRDefault="005B4D75">
                        <w:pPr>
                          <w:rPr>
                            <w:ins w:id="179" w:author="biruk emiru" w:date="2021-02-07T15:24:00Z"/>
                          </w:rPr>
                        </w:pPr>
                        <w:ins w:id="180" w:author="biruk emiru" w:date="2021-02-07T15:22:00Z">
                          <w:r>
                            <w:t xml:space="preserve">Production </w:t>
                          </w:r>
                        </w:ins>
                        <w:ins w:id="181" w:author="biruk emiru" w:date="2021-02-07T15:23:00Z">
                          <w:r w:rsidR="00A47B0C">
                            <w:t>Associate</w:t>
                          </w:r>
                        </w:ins>
                      </w:p>
                      <w:p w14:paraId="3D846DCE" w14:textId="33B8263F" w:rsidR="00C9270B" w:rsidRDefault="00F82526">
                        <w:pPr>
                          <w:rPr>
                            <w:ins w:id="182" w:author="biruk emiru" w:date="2021-02-07T15:24:00Z"/>
                          </w:rPr>
                        </w:pPr>
                        <w:ins w:id="183" w:author="biruk emiru" w:date="2021-02-07T15:25:00Z">
                          <w:r>
                            <w:t>April 2009</w:t>
                          </w:r>
                          <w:r w:rsidR="003854FC">
                            <w:t xml:space="preserve">- September </w:t>
                          </w:r>
                        </w:ins>
                        <w:ins w:id="184" w:author="biruk emiru" w:date="2021-02-07T15:26:00Z">
                          <w:r w:rsidR="003854FC">
                            <w:t>2017</w:t>
                          </w:r>
                        </w:ins>
                      </w:p>
                      <w:p w14:paraId="283B5BEF" w14:textId="3BF8588E" w:rsidR="00EB2DC6" w:rsidRDefault="00C9270B">
                        <w:pPr>
                          <w:rPr>
                            <w:ins w:id="185" w:author="biruk emiru" w:date="2021-02-07T15:32:00Z"/>
                          </w:rPr>
                        </w:pPr>
                        <w:ins w:id="186" w:author="biruk emiru" w:date="2021-02-07T15:24:00Z">
                          <w:r>
                            <w:t>60 hour /week</w:t>
                          </w:r>
                        </w:ins>
                      </w:p>
                      <w:p w14:paraId="416A1707" w14:textId="11FD7025" w:rsidR="00F544E0" w:rsidRDefault="00F544E0">
                        <w:pPr>
                          <w:rPr>
                            <w:ins w:id="187" w:author="biruk emiru" w:date="2021-02-07T15:28:00Z"/>
                          </w:rPr>
                        </w:pPr>
                        <w:ins w:id="188" w:author="biruk emiru" w:date="2021-02-07T15:32:00Z">
                          <w:r>
                            <w:t>49</w:t>
                          </w:r>
                        </w:ins>
                        <w:ins w:id="189" w:author="biruk emiru" w:date="2021-02-07T15:46:00Z">
                          <w:r w:rsidR="00751ECF">
                            <w:t>,</w:t>
                          </w:r>
                        </w:ins>
                        <w:ins w:id="190" w:author="biruk emiru" w:date="2021-02-07T15:32:00Z">
                          <w:r>
                            <w:t>345/year</w:t>
                          </w:r>
                        </w:ins>
                      </w:p>
                      <w:p w14:paraId="090AA812" w14:textId="361AF4D3" w:rsidR="00690399" w:rsidRDefault="00690399"/>
                    </w:txbxContent>
                  </v:textbox>
                  <w10:wrap type="square" anchorx="page"/>
                </v:shape>
              </w:pict>
            </mc:Fallback>
          </mc:AlternateContent>
        </w:r>
      </w:ins>
      <w:ins w:id="124" w:author="biruk emiru" w:date="2021-02-07T00:00:00Z">
        <w:r w:rsidR="00F67F93">
          <w:t>S</w:t>
        </w:r>
      </w:ins>
      <w:ins w:id="125" w:author="biruk emiru" w:date="2021-02-06T23:59:00Z">
        <w:r w:rsidR="008F34B6">
          <w:t xml:space="preserve">mithfield Food corp.                                                                       </w:t>
        </w:r>
      </w:ins>
    </w:p>
    <w:p w14:paraId="77827ECD" w14:textId="3B2D97E6" w:rsidR="008F34B6" w:rsidRDefault="000026BF" w:rsidP="000026BF">
      <w:pPr>
        <w:rPr>
          <w:ins w:id="126" w:author="biruk emiru" w:date="2021-02-06T23:59:00Z"/>
        </w:rPr>
      </w:pPr>
      <w:ins w:id="127" w:author="biruk emiru" w:date="2021-02-07T16:04:00Z">
        <w:r>
          <w:t xml:space="preserve">              </w:t>
        </w:r>
      </w:ins>
      <w:ins w:id="128" w:author="biruk emiru" w:date="2021-02-06T23:59:00Z">
        <w:r w:rsidR="008F34B6">
          <w:t xml:space="preserve">Department </w:t>
        </w:r>
      </w:ins>
      <w:ins w:id="129" w:author="biruk emiru" w:date="2021-02-07T00:00:00Z">
        <w:r w:rsidR="00B66A58">
          <w:t>of Bacon</w:t>
        </w:r>
      </w:ins>
    </w:p>
    <w:p w14:paraId="64477BC0" w14:textId="09C3B0A8" w:rsidR="008F34B6" w:rsidRDefault="000026BF" w:rsidP="000026BF">
      <w:pPr>
        <w:rPr>
          <w:ins w:id="130" w:author="biruk emiru" w:date="2021-02-06T23:59:00Z"/>
        </w:rPr>
      </w:pPr>
      <w:ins w:id="131" w:author="biruk emiru" w:date="2021-02-07T16:04:00Z">
        <w:r>
          <w:t xml:space="preserve">             </w:t>
        </w:r>
      </w:ins>
      <w:ins w:id="132" w:author="biruk emiru" w:date="2021-02-07T16:05:00Z">
        <w:r>
          <w:t xml:space="preserve"> </w:t>
        </w:r>
      </w:ins>
      <w:ins w:id="133" w:author="biruk emiru" w:date="2021-02-06T23:59:00Z">
        <w:r w:rsidR="008F34B6">
          <w:t>1400 North Weber Ave.</w:t>
        </w:r>
      </w:ins>
    </w:p>
    <w:p w14:paraId="25935AEF" w14:textId="56EEAB85" w:rsidR="00202C27" w:rsidRDefault="000026BF" w:rsidP="000026BF">
      <w:pPr>
        <w:rPr>
          <w:ins w:id="134" w:author="biruk emiru" w:date="2021-02-07T15:37:00Z"/>
        </w:rPr>
      </w:pPr>
      <w:ins w:id="135" w:author="biruk emiru" w:date="2021-02-07T16:04:00Z">
        <w:r>
          <w:t xml:space="preserve">             </w:t>
        </w:r>
      </w:ins>
      <w:ins w:id="136" w:author="biruk emiru" w:date="2021-02-07T16:05:00Z">
        <w:r w:rsidR="00D90B62">
          <w:t xml:space="preserve"> </w:t>
        </w:r>
      </w:ins>
      <w:ins w:id="137" w:author="biruk emiru" w:date="2021-02-06T23:59:00Z">
        <w:r w:rsidR="008F34B6">
          <w:t>Sioux Falls, SD 57103</w:t>
        </w:r>
      </w:ins>
    </w:p>
    <w:p w14:paraId="54E9C064" w14:textId="1A8AB7D0" w:rsidR="00923635" w:rsidRDefault="000026BF" w:rsidP="000026BF">
      <w:pPr>
        <w:rPr>
          <w:ins w:id="138" w:author="biruk emiru" w:date="2021-02-07T15:43:00Z"/>
        </w:rPr>
      </w:pPr>
      <w:ins w:id="139" w:author="biruk emiru" w:date="2021-02-07T16:04:00Z">
        <w:r>
          <w:t xml:space="preserve">            </w:t>
        </w:r>
      </w:ins>
      <w:ins w:id="140" w:author="biruk emiru" w:date="2021-02-07T16:05:00Z">
        <w:r w:rsidR="00D90B62">
          <w:t xml:space="preserve"> </w:t>
        </w:r>
      </w:ins>
      <w:ins w:id="141" w:author="biruk emiru" w:date="2021-02-07T15:37:00Z">
        <w:r w:rsidR="00202C27">
          <w:t>You may contact</w:t>
        </w:r>
        <w:r w:rsidR="009178B0">
          <w:t xml:space="preserve"> Super</w:t>
        </w:r>
      </w:ins>
      <w:ins w:id="142" w:author="biruk emiru" w:date="2021-02-07T15:38:00Z">
        <w:r w:rsidR="009178B0">
          <w:t>visor</w:t>
        </w:r>
      </w:ins>
      <w:ins w:id="143" w:author="biruk emiru" w:date="2021-02-07T15:42:00Z">
        <w:r w:rsidR="0081010F">
          <w:t xml:space="preserve">: </w:t>
        </w:r>
        <w:r w:rsidR="00995345">
          <w:t>Hel</w:t>
        </w:r>
      </w:ins>
      <w:ins w:id="144" w:author="biruk emiru" w:date="2021-02-07T15:43:00Z">
        <w:r w:rsidR="00995345">
          <w:t>ena Horn</w:t>
        </w:r>
        <w:r w:rsidR="00923635">
          <w:t>beck</w:t>
        </w:r>
      </w:ins>
    </w:p>
    <w:p w14:paraId="2E9C6B65" w14:textId="43F11739" w:rsidR="00475338" w:rsidRDefault="000026BF" w:rsidP="000026BF">
      <w:pPr>
        <w:rPr>
          <w:ins w:id="145" w:author="biruk emiru" w:date="2021-02-07T15:49:00Z"/>
        </w:rPr>
      </w:pPr>
      <w:ins w:id="146" w:author="biruk emiru" w:date="2021-02-07T16:04:00Z">
        <w:r>
          <w:t xml:space="preserve">           </w:t>
        </w:r>
      </w:ins>
      <w:ins w:id="147" w:author="biruk emiru" w:date="2021-02-07T16:05:00Z">
        <w:r w:rsidR="00D90B62">
          <w:t xml:space="preserve"> </w:t>
        </w:r>
      </w:ins>
      <w:ins w:id="148" w:author="biruk emiru" w:date="2021-02-07T16:04:00Z">
        <w:r>
          <w:t xml:space="preserve"> </w:t>
        </w:r>
      </w:ins>
      <w:ins w:id="149" w:author="biruk emiru" w:date="2021-02-07T15:43:00Z">
        <w:r w:rsidR="00923635">
          <w:t>605-330-</w:t>
        </w:r>
      </w:ins>
      <w:ins w:id="150" w:author="biruk emiru" w:date="2021-02-07T15:44:00Z">
        <w:r w:rsidR="00BC28F0">
          <w:t>3207</w:t>
        </w:r>
        <w:r w:rsidR="008C7435">
          <w:t xml:space="preserve">; </w:t>
        </w:r>
      </w:ins>
      <w:ins w:id="151" w:author="biruk emiru" w:date="2021-02-07T15:49:00Z">
        <w:r w:rsidR="00475338">
          <w:fldChar w:fldCharType="begin"/>
        </w:r>
        <w:r w:rsidR="00475338">
          <w:instrText xml:space="preserve"> HYPERLINK "mailto:</w:instrText>
        </w:r>
      </w:ins>
      <w:ins w:id="152" w:author="biruk emiru" w:date="2021-02-07T15:44:00Z">
        <w:r w:rsidR="00475338">
          <w:instrText>h</w:instrText>
        </w:r>
      </w:ins>
      <w:ins w:id="153" w:author="biruk emiru" w:date="2021-02-07T15:45:00Z">
        <w:r w:rsidR="00475338">
          <w:instrText>hornbeck@smithfield.com</w:instrText>
        </w:r>
      </w:ins>
      <w:ins w:id="154" w:author="biruk emiru" w:date="2021-02-07T15:49:00Z">
        <w:r w:rsidR="00475338">
          <w:instrText xml:space="preserve">" </w:instrText>
        </w:r>
        <w:r w:rsidR="00475338">
          <w:fldChar w:fldCharType="separate"/>
        </w:r>
      </w:ins>
      <w:ins w:id="155" w:author="biruk emiru" w:date="2021-02-07T15:44:00Z">
        <w:r w:rsidR="00475338" w:rsidRPr="00D003AB">
          <w:rPr>
            <w:rStyle w:val="Hyperlink"/>
          </w:rPr>
          <w:t>h</w:t>
        </w:r>
      </w:ins>
      <w:ins w:id="156" w:author="biruk emiru" w:date="2021-02-07T15:45:00Z">
        <w:r w:rsidR="00475338" w:rsidRPr="00D003AB">
          <w:rPr>
            <w:rStyle w:val="Hyperlink"/>
          </w:rPr>
          <w:t>hornbeck@smithfield.com</w:t>
        </w:r>
      </w:ins>
      <w:ins w:id="157" w:author="biruk emiru" w:date="2021-02-07T15:49:00Z">
        <w:r w:rsidR="00475338">
          <w:fldChar w:fldCharType="end"/>
        </w:r>
      </w:ins>
    </w:p>
    <w:p w14:paraId="247CA083" w14:textId="141E9E77" w:rsidR="00E16360" w:rsidRDefault="004835FC" w:rsidP="008F34B6">
      <w:ins w:id="158" w:author="biruk emiru" w:date="2021-02-07T15:49:00Z">
        <w:r>
          <w:t>Se</w:t>
        </w:r>
      </w:ins>
      <w:ins w:id="159" w:author="biruk emiru" w:date="2021-02-07T15:50:00Z">
        <w:r>
          <w:t xml:space="preserve">rved as Utility </w:t>
        </w:r>
        <w:r w:rsidR="00707C25">
          <w:t xml:space="preserve">worker such as Operating </w:t>
        </w:r>
      </w:ins>
      <w:ins w:id="160" w:author="biruk emiru" w:date="2021-02-07T15:52:00Z">
        <w:r w:rsidR="00AA32E5">
          <w:t>Press</w:t>
        </w:r>
        <w:r w:rsidR="00BB2CB8">
          <w:t xml:space="preserve">, </w:t>
        </w:r>
      </w:ins>
      <w:proofErr w:type="gramStart"/>
      <w:ins w:id="161" w:author="biruk emiru" w:date="2021-02-07T15:51:00Z">
        <w:r w:rsidR="00C3438A">
          <w:t>slice</w:t>
        </w:r>
      </w:ins>
      <w:ins w:id="162" w:author="biruk emiru" w:date="2021-02-07T15:52:00Z">
        <w:r w:rsidR="00BB2CB8">
          <w:t>,</w:t>
        </w:r>
      </w:ins>
      <w:proofErr w:type="gramEnd"/>
      <w:ins w:id="163" w:author="biruk emiru" w:date="2021-02-07T15:51:00Z">
        <w:r w:rsidR="00C3438A">
          <w:t xml:space="preserve"> </w:t>
        </w:r>
      </w:ins>
      <w:ins w:id="164" w:author="biruk emiru" w:date="2021-02-07T15:53:00Z">
        <w:r w:rsidR="00451708">
          <w:t xml:space="preserve">Multivac </w:t>
        </w:r>
        <w:r w:rsidR="00A17160">
          <w:t xml:space="preserve">and packed </w:t>
        </w:r>
      </w:ins>
      <w:ins w:id="165" w:author="biruk emiru" w:date="2021-02-08T19:14:00Z">
        <w:r w:rsidR="00CF310E">
          <w:t>machine,</w:t>
        </w:r>
      </w:ins>
      <w:ins w:id="166" w:author="biruk emiru" w:date="2021-02-07T15:51:00Z">
        <w:r w:rsidR="00C3438A">
          <w:t xml:space="preserve"> </w:t>
        </w:r>
      </w:ins>
      <w:ins w:id="167" w:author="biruk emiru" w:date="2021-02-08T19:09:00Z">
        <w:r w:rsidR="00CF310E">
          <w:t>and</w:t>
        </w:r>
      </w:ins>
      <w:ins w:id="168" w:author="biruk emiru" w:date="2021-02-07T15:55:00Z">
        <w:r w:rsidR="009B0ED0">
          <w:t xml:space="preserve"> </w:t>
        </w:r>
      </w:ins>
      <w:ins w:id="169" w:author="biruk emiru" w:date="2021-02-07T15:57:00Z">
        <w:r w:rsidR="00CF7349">
          <w:t xml:space="preserve">utility </w:t>
        </w:r>
      </w:ins>
      <w:ins w:id="170" w:author="biruk emiru" w:date="2021-02-08T19:14:00Z">
        <w:r w:rsidR="00CF310E">
          <w:t>supply.</w:t>
        </w:r>
      </w:ins>
    </w:p>
    <w:p w14:paraId="5C267630" w14:textId="28AF8AD0" w:rsidR="00E16360" w:rsidRDefault="00F12BD4">
      <w:pPr>
        <w:pStyle w:val="ListParagraph"/>
        <w:numPr>
          <w:ilvl w:val="0"/>
          <w:numId w:val="3"/>
        </w:numPr>
        <w:pPrChange w:id="171" w:author="biruk emiru" w:date="2021-02-07T16:02:00Z">
          <w:pPr/>
        </w:pPrChange>
      </w:pPr>
      <w:r>
        <w:t>June</w:t>
      </w:r>
      <w:r w:rsidR="00733675">
        <w:t xml:space="preserve"> 2008 </w:t>
      </w:r>
      <w:r>
        <w:t>–</w:t>
      </w:r>
      <w:r w:rsidR="00733675">
        <w:t xml:space="preserve"> </w:t>
      </w:r>
      <w:r w:rsidR="003D3515">
        <w:t>February</w:t>
      </w:r>
      <w:r w:rsidR="00E16360">
        <w:t xml:space="preserve"> 2009:  As Organizer and sells man for EZY CORPORATION /GAS Station/ at 2758 Washington Blvd; </w:t>
      </w:r>
      <w:r w:rsidR="00733675">
        <w:t>Arlington,</w:t>
      </w:r>
      <w:r w:rsidR="00E16360">
        <w:t xml:space="preserve"> VA 22201.</w:t>
      </w:r>
    </w:p>
    <w:p w14:paraId="4A90FCE8" w14:textId="16F37DD5" w:rsidR="00E16360" w:rsidRDefault="00824792">
      <w:pPr>
        <w:pStyle w:val="ListParagraph"/>
        <w:numPr>
          <w:ilvl w:val="0"/>
          <w:numId w:val="3"/>
        </w:numPr>
        <w:pPrChange w:id="172" w:author="biruk emiru" w:date="2021-02-07T16:01:00Z">
          <w:pPr/>
        </w:pPrChange>
      </w:pPr>
      <w:ins w:id="173" w:author="biruk emiru" w:date="2021-02-07T16:17:00Z">
        <w:r>
          <w:t>November</w:t>
        </w:r>
      </w:ins>
      <w:r w:rsidR="00E16360">
        <w:t xml:space="preserve"> 2007- </w:t>
      </w:r>
      <w:ins w:id="174" w:author="biruk emiru" w:date="2021-02-08T19:13:00Z">
        <w:r w:rsidR="00CF310E">
          <w:t>May</w:t>
        </w:r>
      </w:ins>
      <w:del w:id="175" w:author="biruk emiru" w:date="2021-02-07T16:18:00Z">
        <w:r w:rsidR="00E16360" w:rsidDel="00386A36">
          <w:delText>,</w:delText>
        </w:r>
      </w:del>
      <w:r w:rsidR="00E16360">
        <w:t xml:space="preserve"> 2008: </w:t>
      </w:r>
      <w:r w:rsidR="00733675">
        <w:t>As Organizer and Sells man for S</w:t>
      </w:r>
      <w:r w:rsidR="00E16360">
        <w:t xml:space="preserve">urafel Worku /7-Elleven/ at 25- Peabody Street </w:t>
      </w:r>
      <w:r w:rsidR="00733675">
        <w:t>NW, Washington</w:t>
      </w:r>
      <w:r w:rsidR="00E16360">
        <w:t>, DC 20011.</w:t>
      </w:r>
    </w:p>
    <w:p w14:paraId="37433895" w14:textId="77777777" w:rsidR="00E16360" w:rsidRPr="00733675" w:rsidRDefault="00E16360" w:rsidP="00E16360">
      <w:pPr>
        <w:rPr>
          <w:b/>
          <w:sz w:val="24"/>
          <w:szCs w:val="24"/>
        </w:rPr>
      </w:pPr>
      <w:r w:rsidRPr="00733675">
        <w:rPr>
          <w:b/>
          <w:sz w:val="24"/>
          <w:szCs w:val="24"/>
        </w:rPr>
        <w:t>ACADEMIC POSITION</w:t>
      </w:r>
    </w:p>
    <w:p w14:paraId="28DE7FFA" w14:textId="77777777" w:rsidR="00E16360" w:rsidRDefault="00E16360">
      <w:pPr>
        <w:pStyle w:val="ListParagraph"/>
        <w:numPr>
          <w:ilvl w:val="0"/>
          <w:numId w:val="4"/>
        </w:numPr>
        <w:pPrChange w:id="176" w:author="biruk emiru" w:date="2021-02-07T16:02:00Z">
          <w:pPr/>
        </w:pPrChange>
      </w:pPr>
      <w:r>
        <w:t>BACHILORE OF SCINCE (BSC) in ANIMAL SCINCE.</w:t>
      </w:r>
    </w:p>
    <w:p w14:paraId="7AE0571C" w14:textId="77777777" w:rsidR="00E16360" w:rsidRPr="00733675" w:rsidRDefault="00E16360" w:rsidP="00E16360">
      <w:pPr>
        <w:rPr>
          <w:b/>
          <w:sz w:val="24"/>
          <w:szCs w:val="24"/>
        </w:rPr>
      </w:pPr>
      <w:r w:rsidRPr="00733675">
        <w:rPr>
          <w:b/>
          <w:sz w:val="24"/>
          <w:szCs w:val="24"/>
        </w:rPr>
        <w:t>REASERCH AND TRAINING</w:t>
      </w:r>
    </w:p>
    <w:p w14:paraId="0B7ABD58" w14:textId="77777777" w:rsidR="00E16360" w:rsidRDefault="00E16360">
      <w:pPr>
        <w:pStyle w:val="ListParagraph"/>
        <w:numPr>
          <w:ilvl w:val="0"/>
          <w:numId w:val="1"/>
        </w:numPr>
        <w:pPrChange w:id="177" w:author="biruk emiru" w:date="2021-02-07T16:00:00Z">
          <w:pPr/>
        </w:pPrChange>
      </w:pPr>
      <w:r>
        <w:t>Senior research project conducted to the attitude of small-scale poultry producers of Jimma town towards the hay box chick brooding technology.</w:t>
      </w:r>
    </w:p>
    <w:p w14:paraId="7EBE894B" w14:textId="77777777" w:rsidR="00E16360" w:rsidRDefault="00E16360" w:rsidP="00E16360"/>
    <w:p w14:paraId="6EA60884" w14:textId="77777777" w:rsidR="00E16360" w:rsidRDefault="00E16360" w:rsidP="00E16360"/>
    <w:p w14:paraId="7CEAD772" w14:textId="77777777" w:rsidR="00B145CE" w:rsidRDefault="00B145CE" w:rsidP="00E16360">
      <w:pPr>
        <w:rPr>
          <w:ins w:id="178" w:author="biruk emiru" w:date="2020-01-08T21:47:00Z"/>
          <w:b/>
          <w:sz w:val="28"/>
          <w:szCs w:val="28"/>
        </w:rPr>
      </w:pPr>
    </w:p>
    <w:p w14:paraId="4AF1C7B3" w14:textId="77777777" w:rsidR="00B145CE" w:rsidRDefault="00B145CE" w:rsidP="00E16360">
      <w:pPr>
        <w:rPr>
          <w:ins w:id="179" w:author="biruk emiru" w:date="2020-01-08T21:47:00Z"/>
          <w:b/>
          <w:sz w:val="28"/>
          <w:szCs w:val="28"/>
        </w:rPr>
      </w:pPr>
    </w:p>
    <w:p w14:paraId="6BD21B40" w14:textId="77777777" w:rsidR="00B145CE" w:rsidRDefault="00B145CE" w:rsidP="00E16360">
      <w:pPr>
        <w:rPr>
          <w:ins w:id="180" w:author="biruk emiru" w:date="2020-01-08T21:48:00Z"/>
          <w:b/>
          <w:sz w:val="28"/>
          <w:szCs w:val="28"/>
        </w:rPr>
      </w:pPr>
    </w:p>
    <w:p w14:paraId="76B58116" w14:textId="77777777" w:rsidR="00D5177E" w:rsidRDefault="00D5177E" w:rsidP="00E16360">
      <w:pPr>
        <w:rPr>
          <w:ins w:id="181" w:author="biruk emiru" w:date="2021-02-07T16:14:00Z"/>
          <w:b/>
          <w:color w:val="000000" w:themeColor="text1"/>
          <w:sz w:val="32"/>
          <w:szCs w:val="32"/>
        </w:rPr>
      </w:pPr>
    </w:p>
    <w:p w14:paraId="25CF9ED8" w14:textId="77777777" w:rsidR="00896FEC" w:rsidRDefault="00896FEC" w:rsidP="00E16360">
      <w:pPr>
        <w:rPr>
          <w:ins w:id="182" w:author="biruk emiru" w:date="2021-02-07T16:14:00Z"/>
          <w:b/>
          <w:color w:val="000000" w:themeColor="text1"/>
          <w:sz w:val="32"/>
          <w:szCs w:val="32"/>
        </w:rPr>
      </w:pPr>
    </w:p>
    <w:p w14:paraId="6EF54745" w14:textId="77777777" w:rsidR="008C7F24" w:rsidRDefault="008C7F24" w:rsidP="00E16360">
      <w:pPr>
        <w:rPr>
          <w:b/>
          <w:color w:val="000000" w:themeColor="text1"/>
          <w:sz w:val="32"/>
          <w:szCs w:val="32"/>
        </w:rPr>
      </w:pPr>
    </w:p>
    <w:p w14:paraId="72A19CF9" w14:textId="00A5AD48" w:rsidR="00E16360" w:rsidRPr="00172F07" w:rsidRDefault="00E16360" w:rsidP="00E16360">
      <w:pPr>
        <w:rPr>
          <w:b/>
          <w:sz w:val="28"/>
          <w:szCs w:val="28"/>
        </w:rPr>
      </w:pPr>
      <w:r w:rsidRPr="00B145CE">
        <w:rPr>
          <w:b/>
          <w:color w:val="000000" w:themeColor="text1"/>
          <w:sz w:val="32"/>
          <w:szCs w:val="32"/>
          <w:rPrChange w:id="183" w:author="biruk emiru" w:date="2020-01-08T21:52:00Z">
            <w:rPr>
              <w:b/>
              <w:sz w:val="28"/>
              <w:szCs w:val="28"/>
            </w:rPr>
          </w:rPrChange>
        </w:rPr>
        <w:t>EDUCATION</w:t>
      </w:r>
      <w:r w:rsidR="00B145CE">
        <w:rPr>
          <w:b/>
          <w:color w:val="000000" w:themeColor="text1"/>
          <w:sz w:val="32"/>
          <w:szCs w:val="32"/>
        </w:rPr>
        <w:t xml:space="preserve">AL </w:t>
      </w:r>
      <w:r w:rsidRPr="00B145CE">
        <w:rPr>
          <w:b/>
          <w:color w:val="000000" w:themeColor="text1"/>
          <w:sz w:val="32"/>
          <w:szCs w:val="32"/>
          <w:rPrChange w:id="184" w:author="biruk emiru" w:date="2020-01-08T21:52:00Z">
            <w:rPr>
              <w:b/>
              <w:sz w:val="28"/>
              <w:szCs w:val="28"/>
            </w:rPr>
          </w:rPrChange>
        </w:rPr>
        <w:t>BACKGROUND</w:t>
      </w:r>
    </w:p>
    <w:p w14:paraId="3D0FE163" w14:textId="7B91B2A7" w:rsidR="00E16360" w:rsidRPr="00172F07" w:rsidRDefault="00E16360" w:rsidP="00E16360">
      <w:pPr>
        <w:rPr>
          <w:b/>
          <w:sz w:val="24"/>
          <w:szCs w:val="24"/>
        </w:rPr>
      </w:pPr>
      <w:r w:rsidRPr="00172F07">
        <w:rPr>
          <w:b/>
          <w:sz w:val="24"/>
          <w:szCs w:val="24"/>
        </w:rPr>
        <w:t>UNIVERSITY/COLLEGE</w:t>
      </w:r>
    </w:p>
    <w:p w14:paraId="25466038" w14:textId="6643AC45" w:rsidR="00E16360" w:rsidRDefault="00172F07">
      <w:pPr>
        <w:ind w:left="90" w:hanging="90"/>
        <w:pPrChange w:id="185" w:author="biruk emiru" w:date="2021-02-08T19:56:00Z">
          <w:pPr/>
        </w:pPrChange>
      </w:pPr>
      <w:r>
        <w:t xml:space="preserve">. </w:t>
      </w:r>
      <w:r w:rsidR="00E16360">
        <w:t>BSC in Animal</w:t>
      </w:r>
      <w:r w:rsidR="009E6D93">
        <w:t xml:space="preserve"> </w:t>
      </w:r>
      <w:commentRangeStart w:id="186"/>
      <w:r w:rsidR="009E6D93" w:rsidRPr="005C26FD">
        <w:rPr>
          <w:color w:val="FF0000"/>
          <w:rPrChange w:id="187" w:author="biruk emiru" w:date="2021-02-07T16:16:00Z">
            <w:rPr/>
          </w:rPrChange>
        </w:rPr>
        <w:t>S</w:t>
      </w:r>
      <w:r w:rsidR="00896FEC" w:rsidRPr="005C26FD">
        <w:rPr>
          <w:color w:val="FF0000"/>
          <w:rPrChange w:id="188" w:author="biruk emiru" w:date="2021-02-07T16:16:00Z">
            <w:rPr/>
          </w:rPrChange>
        </w:rPr>
        <w:t>c</w:t>
      </w:r>
      <w:r w:rsidR="009E6D93" w:rsidRPr="005C26FD">
        <w:rPr>
          <w:color w:val="FF0000"/>
          <w:rPrChange w:id="189" w:author="biruk emiru" w:date="2021-02-07T16:16:00Z">
            <w:rPr/>
          </w:rPrChange>
        </w:rPr>
        <w:t>ience</w:t>
      </w:r>
      <w:commentRangeEnd w:id="186"/>
      <w:r w:rsidR="003D37F1">
        <w:rPr>
          <w:rStyle w:val="CommentReference"/>
        </w:rPr>
        <w:commentReference w:id="186"/>
      </w:r>
      <w:r w:rsidR="00E16360">
        <w:t xml:space="preserve">, at </w:t>
      </w:r>
      <w:proofErr w:type="spellStart"/>
      <w:r w:rsidR="00E16360">
        <w:t>Jimma</w:t>
      </w:r>
      <w:proofErr w:type="spellEnd"/>
      <w:r w:rsidR="00E16360">
        <w:t xml:space="preserve"> University</w:t>
      </w:r>
      <w:ins w:id="190" w:author="biruk emiru" w:date="2021-02-07T16:12:00Z">
        <w:r w:rsidR="00BD06A4">
          <w:t xml:space="preserve"> School </w:t>
        </w:r>
      </w:ins>
      <w:ins w:id="191" w:author="biruk emiru" w:date="2021-02-07T16:13:00Z">
        <w:r w:rsidR="00BD06A4">
          <w:t xml:space="preserve">of </w:t>
        </w:r>
      </w:ins>
      <w:ins w:id="192" w:author="biruk emiru" w:date="2021-02-07T22:32:00Z">
        <w:r w:rsidR="00947011">
          <w:t>Veterinary</w:t>
        </w:r>
      </w:ins>
      <w:ins w:id="193" w:author="biruk emiru" w:date="2021-02-07T16:13:00Z">
        <w:r w:rsidR="00594B15">
          <w:t xml:space="preserve"> </w:t>
        </w:r>
      </w:ins>
      <w:ins w:id="194" w:author="biruk emiru" w:date="2021-02-07T22:35:00Z">
        <w:r w:rsidR="00C540C1">
          <w:t>Medicine</w:t>
        </w:r>
      </w:ins>
      <w:r w:rsidR="00E16360">
        <w:t>, Jimma, Ethiopia, Oct. 2002/2003 - July 2005/2006.</w:t>
      </w:r>
    </w:p>
    <w:p w14:paraId="17E6023D" w14:textId="77777777" w:rsidR="00E16360" w:rsidRPr="00172F07" w:rsidRDefault="00E16360" w:rsidP="00E16360">
      <w:pPr>
        <w:rPr>
          <w:b/>
          <w:sz w:val="24"/>
          <w:szCs w:val="24"/>
        </w:rPr>
      </w:pPr>
      <w:r w:rsidRPr="00172F07">
        <w:rPr>
          <w:b/>
          <w:sz w:val="24"/>
          <w:szCs w:val="24"/>
        </w:rPr>
        <w:t>MAJOR ACADEMIC COURSE HIGHLIGHT</w:t>
      </w:r>
    </w:p>
    <w:p w14:paraId="6DF092FB" w14:textId="77777777" w:rsidR="00E16360" w:rsidRDefault="00172F07" w:rsidP="00E16360">
      <w:r>
        <w:t>. Farm</w:t>
      </w:r>
      <w:r w:rsidR="00E16360">
        <w:t xml:space="preserve"> animal anatomy and physiology, Animal Nutrition, veterinary clinical diagnosis, Poultry production and management, Dairy cattle production and management, Beef cattle production and management, sheep and goat production, Rabbit and swine production and management, Farm management, Food hygiene and Veterinary public health, </w:t>
      </w:r>
      <w:r>
        <w:t>etc.</w:t>
      </w:r>
    </w:p>
    <w:p w14:paraId="4143A98F" w14:textId="77777777" w:rsidR="00E16360" w:rsidRPr="00172F07" w:rsidRDefault="00E16360" w:rsidP="00E16360">
      <w:pPr>
        <w:rPr>
          <w:b/>
          <w:sz w:val="24"/>
          <w:szCs w:val="24"/>
        </w:rPr>
      </w:pPr>
      <w:r w:rsidRPr="00172F07">
        <w:rPr>
          <w:b/>
          <w:sz w:val="24"/>
          <w:szCs w:val="24"/>
        </w:rPr>
        <w:t>HIGH SCHOOL</w:t>
      </w:r>
    </w:p>
    <w:p w14:paraId="5BCCAEE3" w14:textId="77777777" w:rsidR="00E16360" w:rsidRDefault="00172F07" w:rsidP="00E16360">
      <w:r>
        <w:t>. Natural</w:t>
      </w:r>
      <w:r w:rsidR="00E16360">
        <w:t xml:space="preserve"> Science at Ghion Senior </w:t>
      </w:r>
      <w:r>
        <w:t>Secondary</w:t>
      </w:r>
      <w:r w:rsidR="00E16360">
        <w:t xml:space="preserve"> School, Bahir Dar, Ethiopia, Sep. 1996/1997 - June 2001/2002.</w:t>
      </w:r>
    </w:p>
    <w:p w14:paraId="565E0F6F" w14:textId="77777777" w:rsidR="00E16360" w:rsidRDefault="00E16360" w:rsidP="00E16360">
      <w:r w:rsidRPr="00172F07">
        <w:rPr>
          <w:b/>
          <w:sz w:val="24"/>
          <w:szCs w:val="24"/>
        </w:rPr>
        <w:t xml:space="preserve">Personal </w:t>
      </w:r>
      <w:r w:rsidR="00172F07" w:rsidRPr="00172F07">
        <w:rPr>
          <w:b/>
          <w:sz w:val="24"/>
          <w:szCs w:val="24"/>
        </w:rPr>
        <w:t>Interest</w:t>
      </w:r>
      <w:r>
        <w:t>:  Basketball and Soccer</w:t>
      </w:r>
    </w:p>
    <w:p w14:paraId="7182EE69" w14:textId="77777777" w:rsidR="00E16360" w:rsidRDefault="00E16360" w:rsidP="00E16360">
      <w:r w:rsidRPr="00172F07">
        <w:rPr>
          <w:b/>
          <w:sz w:val="24"/>
          <w:szCs w:val="24"/>
        </w:rPr>
        <w:t>LANGUAGE</w:t>
      </w:r>
      <w:r>
        <w:t>:          Bilingual</w:t>
      </w:r>
    </w:p>
    <w:p w14:paraId="47013139" w14:textId="303AA813" w:rsidR="00E16360" w:rsidRDefault="00E16360" w:rsidP="00E16360">
      <w:proofErr w:type="gramStart"/>
      <w:r>
        <w:t xml:space="preserve">Languages                listening                     </w:t>
      </w:r>
      <w:r w:rsidR="00172F07">
        <w:t xml:space="preserve"> </w:t>
      </w:r>
      <w:r>
        <w:t xml:space="preserve"> speaking             </w:t>
      </w:r>
      <w:r w:rsidR="00172F07">
        <w:t xml:space="preserve">   </w:t>
      </w:r>
      <w:r>
        <w:t xml:space="preserve"> </w:t>
      </w:r>
      <w:ins w:id="195" w:author="biruk emiru" w:date="2021-02-07T22:36:00Z">
        <w:r w:rsidR="00112875">
          <w:t>writing.</w:t>
        </w:r>
      </w:ins>
      <w:proofErr w:type="gramEnd"/>
    </w:p>
    <w:p w14:paraId="13CA33F2" w14:textId="77777777" w:rsidR="00E16360" w:rsidRDefault="00E16360" w:rsidP="00E16360">
      <w:r>
        <w:t xml:space="preserve">AMHARIC              Excellent                         Excellent               </w:t>
      </w:r>
      <w:r w:rsidR="00172F07">
        <w:t xml:space="preserve"> </w:t>
      </w:r>
      <w:r>
        <w:t xml:space="preserve"> Excellent</w:t>
      </w:r>
    </w:p>
    <w:p w14:paraId="4F379564" w14:textId="77777777" w:rsidR="00E16360" w:rsidRDefault="00E16360" w:rsidP="00E16360">
      <w:r>
        <w:t>ENGLISH                 Excellent                        Excellent                 Excellent</w:t>
      </w:r>
    </w:p>
    <w:p w14:paraId="142DAFBA" w14:textId="37BB1F74" w:rsidR="003F2773" w:rsidRDefault="00E16360" w:rsidP="00E16360">
      <w:r w:rsidRPr="00172F07">
        <w:rPr>
          <w:b/>
          <w:sz w:val="24"/>
          <w:szCs w:val="24"/>
        </w:rPr>
        <w:t>MEMBERSHIP:</w:t>
      </w:r>
      <w:r>
        <w:t xml:space="preserve"> St. </w:t>
      </w:r>
      <w:r w:rsidR="00172F07">
        <w:t>Michael</w:t>
      </w:r>
      <w:r>
        <w:t xml:space="preserve"> and St. </w:t>
      </w:r>
      <w:proofErr w:type="spellStart"/>
      <w:r>
        <w:t>Gebreal</w:t>
      </w:r>
      <w:proofErr w:type="spellEnd"/>
      <w:r>
        <w:t xml:space="preserve"> Ethiopian Orthodox </w:t>
      </w:r>
      <w:proofErr w:type="spellStart"/>
      <w:r>
        <w:t>Tewahido</w:t>
      </w:r>
      <w:proofErr w:type="spellEnd"/>
      <w:r>
        <w:t xml:space="preserve"> Church</w:t>
      </w:r>
      <w:r w:rsidR="003F2773">
        <w:t>.</w:t>
      </w:r>
    </w:p>
    <w:p w14:paraId="788AE77A" w14:textId="77777777" w:rsidR="003F2773" w:rsidRDefault="003F2773" w:rsidP="005A3D12">
      <w:r>
        <w:t xml:space="preserve">                               Board member as quire representative</w:t>
      </w:r>
    </w:p>
    <w:p w14:paraId="7FC399D2" w14:textId="447E7EF1" w:rsidR="00E16360" w:rsidRDefault="003F2773" w:rsidP="005A3D12">
      <w:r>
        <w:t xml:space="preserve">                              </w:t>
      </w:r>
      <w:r w:rsidR="00E16360">
        <w:t xml:space="preserve"> </w:t>
      </w:r>
      <w:proofErr w:type="gramStart"/>
      <w:r w:rsidR="000C77ED">
        <w:t>200 S. 1</w:t>
      </w:r>
      <w:r w:rsidR="000C77ED">
        <w:rPr>
          <w:vertAlign w:val="superscript"/>
        </w:rPr>
        <w:t xml:space="preserve">ST </w:t>
      </w:r>
      <w:r w:rsidR="000C77ED">
        <w:t>Ave</w:t>
      </w:r>
      <w:r w:rsidR="00E16360">
        <w:t xml:space="preserve">, </w:t>
      </w:r>
      <w:r w:rsidR="000C77ED">
        <w:t xml:space="preserve">Brandon </w:t>
      </w:r>
      <w:r w:rsidR="00E16360">
        <w:t>SD 57</w:t>
      </w:r>
      <w:r w:rsidR="000C77ED">
        <w:t>005.</w:t>
      </w:r>
      <w:proofErr w:type="gramEnd"/>
      <w:r w:rsidR="00E16360">
        <w:t xml:space="preserve"> </w:t>
      </w:r>
    </w:p>
    <w:p w14:paraId="56010390" w14:textId="7839541A" w:rsidR="00C0302D" w:rsidRPr="00C0302D" w:rsidRDefault="00C0302D" w:rsidP="00E16360">
      <w:pPr>
        <w:rPr>
          <w:b/>
          <w:sz w:val="24"/>
          <w:szCs w:val="24"/>
        </w:rPr>
      </w:pPr>
      <w:r>
        <w:rPr>
          <w:b/>
          <w:sz w:val="24"/>
          <w:szCs w:val="24"/>
        </w:rPr>
        <w:t>REFERENCES</w:t>
      </w:r>
    </w:p>
    <w:p w14:paraId="7D0C7781" w14:textId="66A30044" w:rsidR="0089791C" w:rsidRDefault="000C77ED" w:rsidP="00E16360">
      <w:r>
        <w:t>S</w:t>
      </w:r>
      <w:r w:rsidR="00C0302D">
        <w:t>teve J</w:t>
      </w:r>
      <w:r w:rsidR="001B2EB0">
        <w:t>ohn</w:t>
      </w:r>
      <w:r w:rsidR="00C0302D">
        <w:t>kine:</w:t>
      </w:r>
      <w:r w:rsidR="0089791C">
        <w:t xml:space="preserve"> </w:t>
      </w:r>
      <w:r w:rsidR="00C0302D">
        <w:t xml:space="preserve"> Smithfield food corp. Quality Assurance </w:t>
      </w:r>
      <w:r w:rsidR="0089791C">
        <w:t>T</w:t>
      </w:r>
      <w:r w:rsidR="00C0302D">
        <w:t>e</w:t>
      </w:r>
      <w:r w:rsidR="0089791C">
        <w:t>ch</w:t>
      </w:r>
      <w:r w:rsidR="00C0302D">
        <w:t xml:space="preserve">nician </w:t>
      </w:r>
      <w:r w:rsidR="0089791C">
        <w:t>Supervisor.</w:t>
      </w:r>
      <w:r w:rsidR="00C0302D">
        <w:t xml:space="preserve"> </w:t>
      </w:r>
      <w:proofErr w:type="gramStart"/>
      <w:r w:rsidR="00C0302D">
        <w:t>1400 N.</w:t>
      </w:r>
      <w:r w:rsidR="0089791C">
        <w:t xml:space="preserve"> </w:t>
      </w:r>
      <w:r w:rsidR="00C0302D">
        <w:t>weber Ave.</w:t>
      </w:r>
      <w:proofErr w:type="gramEnd"/>
      <w:r w:rsidR="0089791C">
        <w:t xml:space="preserve"> </w:t>
      </w:r>
    </w:p>
    <w:p w14:paraId="6D51645D" w14:textId="35ADFD98" w:rsidR="0089791C" w:rsidRDefault="0089791C" w:rsidP="00E16360">
      <w:r>
        <w:t xml:space="preserve">                           Sioux Falls, SD 57103.</w:t>
      </w:r>
    </w:p>
    <w:p w14:paraId="71DF00B1" w14:textId="049BEFF6" w:rsidR="00E16360" w:rsidRDefault="00E16360" w:rsidP="00E16360">
      <w:r>
        <w:t xml:space="preserve">Berihanu Terefe: EZY </w:t>
      </w:r>
      <w:proofErr w:type="gramStart"/>
      <w:r>
        <w:t>corporation</w:t>
      </w:r>
      <w:proofErr w:type="gramEnd"/>
      <w:r>
        <w:t xml:space="preserve"> Owner 2758 Washington Blvd; </w:t>
      </w:r>
      <w:r w:rsidR="00E26996">
        <w:t>Arlington,</w:t>
      </w:r>
      <w:r>
        <w:t xml:space="preserve"> VA 22201.</w:t>
      </w:r>
    </w:p>
    <w:p w14:paraId="132A83BC" w14:textId="77777777" w:rsidR="00E16360" w:rsidRDefault="00E16360" w:rsidP="00E16360">
      <w:r>
        <w:t xml:space="preserve">                                   Email: berhanuvp@hotmaitmail.com</w:t>
      </w:r>
    </w:p>
    <w:p w14:paraId="610C7978" w14:textId="77777777" w:rsidR="00E16360" w:rsidRDefault="00E16360" w:rsidP="00E16360">
      <w:r>
        <w:t xml:space="preserve">Bizunesh Medekissa: Doctor of Veterinary Medicine </w:t>
      </w:r>
      <w:r w:rsidR="00E26996">
        <w:t>(DMV</w:t>
      </w:r>
      <w:r>
        <w:t>), Jimma University Collage of</w:t>
      </w:r>
    </w:p>
    <w:p w14:paraId="369CD6F2" w14:textId="77777777" w:rsidR="00E16360" w:rsidRDefault="00E16360" w:rsidP="00E16360">
      <w:r>
        <w:t xml:space="preserve">                                            </w:t>
      </w:r>
      <w:proofErr w:type="gramStart"/>
      <w:r>
        <w:t>Agriculture, Jimma, Ethiopia.</w:t>
      </w:r>
      <w:proofErr w:type="gramEnd"/>
    </w:p>
    <w:p w14:paraId="39EEE066" w14:textId="77777777" w:rsidR="00E16360" w:rsidRDefault="00E16360" w:rsidP="00E16360">
      <w:r>
        <w:t xml:space="preserve">                                      Email: bizunesh@fastermail.com, bmidekssa@yahoo.com</w:t>
      </w:r>
    </w:p>
    <w:p w14:paraId="1C2384C5" w14:textId="554EB63F" w:rsidR="00E16360" w:rsidRDefault="00E16360" w:rsidP="00E16360">
      <w:r>
        <w:t>Solomon Demeke:  MSc</w:t>
      </w:r>
      <w:r w:rsidRPr="00CF310E">
        <w:t xml:space="preserve">, </w:t>
      </w:r>
      <w:ins w:id="196" w:author="biruk emiru" w:date="2021-02-07T22:34:00Z">
        <w:r w:rsidR="00270CEF" w:rsidRPr="00CF310E">
          <w:t>Inventor</w:t>
        </w:r>
      </w:ins>
      <w:r w:rsidRPr="00CF310E">
        <w:t xml:space="preserve"> </w:t>
      </w:r>
      <w:r>
        <w:t xml:space="preserve">of Chick brooding Technology, Jimma University collage of </w:t>
      </w:r>
    </w:p>
    <w:p w14:paraId="4F013E43" w14:textId="7DBE7C9C" w:rsidR="00F12538" w:rsidRDefault="00E16360" w:rsidP="00E16360">
      <w:r>
        <w:t xml:space="preserve">                                        </w:t>
      </w:r>
      <w:proofErr w:type="gramStart"/>
      <w:r>
        <w:t>Agriculture, Jimma, Ethiopia.</w:t>
      </w:r>
      <w:proofErr w:type="gramEnd"/>
    </w:p>
    <w:p w14:paraId="0C14BAF2" w14:textId="77777777" w:rsidR="0070329D" w:rsidRDefault="00E16360" w:rsidP="00E16360">
      <w:r>
        <w:t xml:space="preserve">                                        Cell phone: 251-917-804-430</w:t>
      </w:r>
    </w:p>
    <w:sectPr w:rsidR="0070329D" w:rsidSect="00B145CE">
      <w:headerReference w:type="default" r:id="rId9"/>
      <w:pgSz w:w="12240" w:h="15840"/>
      <w:pgMar w:top="720" w:right="720" w:bottom="720" w:left="720" w:header="432" w:footer="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6" w:author="biruk emiru" w:date="2021-02-08T19:56:00Z" w:initials="be">
    <w:p w14:paraId="0D04540D" w14:textId="7A1940E6" w:rsidR="003D37F1" w:rsidRDefault="003D37F1">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D0454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C1606" w16cex:dateUtc="2021-02-09T0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D04540D" w16cid:durableId="23CC160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FF263C" w14:textId="77777777" w:rsidR="00EB5C21" w:rsidRDefault="00EB5C21" w:rsidP="00E16360">
      <w:pPr>
        <w:spacing w:after="0" w:line="240" w:lineRule="auto"/>
      </w:pPr>
      <w:r>
        <w:separator/>
      </w:r>
    </w:p>
  </w:endnote>
  <w:endnote w:type="continuationSeparator" w:id="0">
    <w:p w14:paraId="24B9F4DC" w14:textId="77777777" w:rsidR="00EB5C21" w:rsidRDefault="00EB5C21" w:rsidP="00E16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5A06D1" w14:textId="77777777" w:rsidR="00EB5C21" w:rsidRDefault="00EB5C21" w:rsidP="00E16360">
      <w:pPr>
        <w:spacing w:after="0" w:line="240" w:lineRule="auto"/>
      </w:pPr>
      <w:r>
        <w:separator/>
      </w:r>
    </w:p>
  </w:footnote>
  <w:footnote w:type="continuationSeparator" w:id="0">
    <w:p w14:paraId="6F3E7FAA" w14:textId="77777777" w:rsidR="00EB5C21" w:rsidRDefault="00EB5C21" w:rsidP="00E163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029E61" w14:textId="0EDED08F" w:rsidR="00E16360" w:rsidRDefault="00E16360">
    <w:pPr>
      <w:pStyle w:val="Header"/>
    </w:pPr>
    <w:r>
      <w:rPr>
        <w:noProof/>
      </w:rPr>
      <mc:AlternateContent>
        <mc:Choice Requires="wps">
          <w:drawing>
            <wp:anchor distT="0" distB="0" distL="118745" distR="118745" simplePos="0" relativeHeight="251659264" behindDoc="1" locked="0" layoutInCell="1" allowOverlap="0" wp14:anchorId="20DFD34A" wp14:editId="45B97734">
              <wp:simplePos x="0" y="0"/>
              <wp:positionH relativeFrom="margin">
                <wp:align>right</wp:align>
              </wp:positionH>
              <wp:positionV relativeFrom="page">
                <wp:posOffset>457200</wp:posOffset>
              </wp:positionV>
              <wp:extent cx="4657725" cy="269875"/>
              <wp:effectExtent l="0" t="0" r="9525" b="0"/>
              <wp:wrapSquare wrapText="bothSides"/>
              <wp:docPr id="197" name="Rectangle 197"/>
              <wp:cNvGraphicFramePr/>
              <a:graphic xmlns:a="http://schemas.openxmlformats.org/drawingml/2006/main">
                <a:graphicData uri="http://schemas.microsoft.com/office/word/2010/wordprocessingShape">
                  <wps:wsp>
                    <wps:cNvSpPr/>
                    <wps:spPr>
                      <a:xfrm>
                        <a:off x="0" y="0"/>
                        <a:ext cx="4657725"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sz w:val="32"/>
                              <w:szCs w:val="3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71EDE01" w14:textId="77777777" w:rsidR="00E16360" w:rsidRPr="004977BB" w:rsidRDefault="0085667D" w:rsidP="004977BB">
                              <w:pPr>
                                <w:pStyle w:val="Header"/>
                                <w:tabs>
                                  <w:tab w:val="clear" w:pos="4680"/>
                                  <w:tab w:val="clear" w:pos="9360"/>
                                </w:tabs>
                                <w:rPr>
                                  <w:b/>
                                  <w:caps/>
                                  <w:color w:val="FFFFFF" w:themeColor="background1"/>
                                </w:rPr>
                              </w:pPr>
                              <w:r>
                                <w:rPr>
                                  <w:b/>
                                  <w:caps/>
                                  <w:color w:val="FFFFFF" w:themeColor="background1"/>
                                  <w:sz w:val="32"/>
                                  <w:szCs w:val="32"/>
                                </w:rPr>
                                <w:t>CURRICULLUM VITEA</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20DFD34A" id="Rectangle 197" o:spid="_x0000_s1028" style="position:absolute;margin-left:315.55pt;margin-top:36pt;width:366.75pt;height:21.25pt;z-index:-251657216;visibility:visible;mso-wrap-style:square;mso-width-percent:0;mso-height-percent:27;mso-wrap-distance-left:9.35pt;mso-wrap-distance-top:0;mso-wrap-distance-right:9.35pt;mso-wrap-distance-bottom:0;mso-position-horizontal:right;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" o:allowoverlap="f" fillcolor="#4472c4 [3204]" stroked="f" strokeweight="1pt">
              <v:textbox style="mso-fit-shape-to-text:t">
                <w:txbxContent>
                  <w:sdt>
                    <w:sdtPr>
                      <w:rPr>
                        <w:b/>
                        <w:caps/>
                        <w:color w:val="FFFFFF" w:themeColor="background1"/>
                        <w:sz w:val="32"/>
                        <w:szCs w:val="3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71EDE01" w14:textId="77777777" w:rsidR="00E16360" w:rsidRPr="004977BB" w:rsidRDefault="0085667D" w:rsidP="004977BB">
                        <w:pPr>
                          <w:pStyle w:val="Header"/>
                          <w:tabs>
                            <w:tab w:val="clear" w:pos="4680"/>
                            <w:tab w:val="clear" w:pos="9360"/>
                          </w:tabs>
                          <w:rPr>
                            <w:b/>
                            <w:caps/>
                            <w:color w:val="FFFFFF" w:themeColor="background1"/>
                          </w:rPr>
                        </w:pPr>
                        <w:r>
                          <w:rPr>
                            <w:b/>
                            <w:caps/>
                            <w:color w:val="FFFFFF" w:themeColor="background1"/>
                            <w:sz w:val="32"/>
                            <w:szCs w:val="32"/>
                          </w:rPr>
                          <w:t>CURRICULLUM VITEA</w:t>
                        </w:r>
                      </w:p>
                    </w:sdtContent>
                  </w:sdt>
                </w:txbxContent>
              </v:textbox>
              <w10:wrap type="square" anchorx="margin" anchory="page"/>
            </v:rect>
          </w:pict>
        </mc:Fallback>
      </mc:AlternateContent>
    </w:r>
    <w:r w:rsidR="0085667D">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E17F3"/>
    <w:multiLevelType w:val="hybridMultilevel"/>
    <w:tmpl w:val="05CE2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A753A3"/>
    <w:multiLevelType w:val="hybridMultilevel"/>
    <w:tmpl w:val="38FED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F86737"/>
    <w:multiLevelType w:val="hybridMultilevel"/>
    <w:tmpl w:val="07163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B119AC"/>
    <w:multiLevelType w:val="hybridMultilevel"/>
    <w:tmpl w:val="34449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CD2EC5"/>
    <w:multiLevelType w:val="hybridMultilevel"/>
    <w:tmpl w:val="D2128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8D425C"/>
    <w:multiLevelType w:val="hybridMultilevel"/>
    <w:tmpl w:val="15025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4476B4"/>
    <w:multiLevelType w:val="hybridMultilevel"/>
    <w:tmpl w:val="3F4EF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5"/>
  </w:num>
  <w:num w:numId="5">
    <w:abstractNumId w:val="0"/>
  </w:num>
  <w:num w:numId="6">
    <w:abstractNumId w:val="3"/>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iruk emiru">
    <w15:presenceInfo w15:providerId="Windows Live" w15:userId="a335b398f9ad86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360"/>
    <w:rsid w:val="00001627"/>
    <w:rsid w:val="000026BF"/>
    <w:rsid w:val="00003E5F"/>
    <w:rsid w:val="00012185"/>
    <w:rsid w:val="000162AF"/>
    <w:rsid w:val="00022784"/>
    <w:rsid w:val="00040C87"/>
    <w:rsid w:val="00067411"/>
    <w:rsid w:val="0008200F"/>
    <w:rsid w:val="000C39D6"/>
    <w:rsid w:val="000C77ED"/>
    <w:rsid w:val="000E3B09"/>
    <w:rsid w:val="00112875"/>
    <w:rsid w:val="00134F80"/>
    <w:rsid w:val="00153C6E"/>
    <w:rsid w:val="00172F07"/>
    <w:rsid w:val="00177FD8"/>
    <w:rsid w:val="00187746"/>
    <w:rsid w:val="00193E20"/>
    <w:rsid w:val="001B2235"/>
    <w:rsid w:val="001B2EB0"/>
    <w:rsid w:val="001D5375"/>
    <w:rsid w:val="001E435D"/>
    <w:rsid w:val="001E7194"/>
    <w:rsid w:val="001F340C"/>
    <w:rsid w:val="00202C27"/>
    <w:rsid w:val="0020470E"/>
    <w:rsid w:val="00254F99"/>
    <w:rsid w:val="0026231A"/>
    <w:rsid w:val="00270CEF"/>
    <w:rsid w:val="002B66E7"/>
    <w:rsid w:val="002D10E2"/>
    <w:rsid w:val="00300E80"/>
    <w:rsid w:val="00305575"/>
    <w:rsid w:val="003801CC"/>
    <w:rsid w:val="003811C1"/>
    <w:rsid w:val="003854FC"/>
    <w:rsid w:val="00386A36"/>
    <w:rsid w:val="003C110E"/>
    <w:rsid w:val="003D3515"/>
    <w:rsid w:val="003D37F1"/>
    <w:rsid w:val="003D7B23"/>
    <w:rsid w:val="003E6576"/>
    <w:rsid w:val="003F10C9"/>
    <w:rsid w:val="003F2773"/>
    <w:rsid w:val="0041052A"/>
    <w:rsid w:val="00444D03"/>
    <w:rsid w:val="00451708"/>
    <w:rsid w:val="00475338"/>
    <w:rsid w:val="004835FC"/>
    <w:rsid w:val="004977BB"/>
    <w:rsid w:val="004D31F1"/>
    <w:rsid w:val="004E13FB"/>
    <w:rsid w:val="004F7921"/>
    <w:rsid w:val="00532EFD"/>
    <w:rsid w:val="00594B15"/>
    <w:rsid w:val="005A0B08"/>
    <w:rsid w:val="005A3D12"/>
    <w:rsid w:val="005B4D75"/>
    <w:rsid w:val="005C26FD"/>
    <w:rsid w:val="005C3EB5"/>
    <w:rsid w:val="005E7A70"/>
    <w:rsid w:val="00605235"/>
    <w:rsid w:val="00613DFD"/>
    <w:rsid w:val="0061769B"/>
    <w:rsid w:val="00634E8C"/>
    <w:rsid w:val="00646E89"/>
    <w:rsid w:val="00654E28"/>
    <w:rsid w:val="00662EBF"/>
    <w:rsid w:val="00684340"/>
    <w:rsid w:val="00690399"/>
    <w:rsid w:val="006A7679"/>
    <w:rsid w:val="006D01EB"/>
    <w:rsid w:val="006F2B4E"/>
    <w:rsid w:val="0070329D"/>
    <w:rsid w:val="00707C25"/>
    <w:rsid w:val="007168A2"/>
    <w:rsid w:val="00724769"/>
    <w:rsid w:val="00733675"/>
    <w:rsid w:val="00737A83"/>
    <w:rsid w:val="0074607E"/>
    <w:rsid w:val="00751ECF"/>
    <w:rsid w:val="00752E00"/>
    <w:rsid w:val="007604FE"/>
    <w:rsid w:val="007A5D7E"/>
    <w:rsid w:val="007C798E"/>
    <w:rsid w:val="0080271E"/>
    <w:rsid w:val="0081010F"/>
    <w:rsid w:val="00824792"/>
    <w:rsid w:val="00855129"/>
    <w:rsid w:val="0085667D"/>
    <w:rsid w:val="00860E4A"/>
    <w:rsid w:val="00880231"/>
    <w:rsid w:val="00886619"/>
    <w:rsid w:val="00896FEC"/>
    <w:rsid w:val="0089791C"/>
    <w:rsid w:val="008C7435"/>
    <w:rsid w:val="008C7F24"/>
    <w:rsid w:val="008F34B6"/>
    <w:rsid w:val="009039CC"/>
    <w:rsid w:val="009178B0"/>
    <w:rsid w:val="00923635"/>
    <w:rsid w:val="00947011"/>
    <w:rsid w:val="0096499C"/>
    <w:rsid w:val="0099182C"/>
    <w:rsid w:val="00993ED7"/>
    <w:rsid w:val="00995345"/>
    <w:rsid w:val="009A1436"/>
    <w:rsid w:val="009B0ED0"/>
    <w:rsid w:val="009C33D0"/>
    <w:rsid w:val="009D4747"/>
    <w:rsid w:val="009D7FAE"/>
    <w:rsid w:val="009E2C9E"/>
    <w:rsid w:val="009E4C48"/>
    <w:rsid w:val="009E6D93"/>
    <w:rsid w:val="00A17160"/>
    <w:rsid w:val="00A40A9C"/>
    <w:rsid w:val="00A47B0C"/>
    <w:rsid w:val="00A80937"/>
    <w:rsid w:val="00A83CFA"/>
    <w:rsid w:val="00A918A5"/>
    <w:rsid w:val="00A95424"/>
    <w:rsid w:val="00A97699"/>
    <w:rsid w:val="00AA32E5"/>
    <w:rsid w:val="00AB1452"/>
    <w:rsid w:val="00AD3D02"/>
    <w:rsid w:val="00B04186"/>
    <w:rsid w:val="00B05B8F"/>
    <w:rsid w:val="00B10BD8"/>
    <w:rsid w:val="00B145CE"/>
    <w:rsid w:val="00B21CA2"/>
    <w:rsid w:val="00B24B34"/>
    <w:rsid w:val="00B45491"/>
    <w:rsid w:val="00B66A58"/>
    <w:rsid w:val="00B93C44"/>
    <w:rsid w:val="00B960A9"/>
    <w:rsid w:val="00BB2CB8"/>
    <w:rsid w:val="00BC28F0"/>
    <w:rsid w:val="00BD06A4"/>
    <w:rsid w:val="00BE6AE7"/>
    <w:rsid w:val="00BF2B2F"/>
    <w:rsid w:val="00C0302D"/>
    <w:rsid w:val="00C3438A"/>
    <w:rsid w:val="00C34F6D"/>
    <w:rsid w:val="00C540C1"/>
    <w:rsid w:val="00C55B79"/>
    <w:rsid w:val="00C9270B"/>
    <w:rsid w:val="00CE5CB8"/>
    <w:rsid w:val="00CF02BC"/>
    <w:rsid w:val="00CF310E"/>
    <w:rsid w:val="00CF6A73"/>
    <w:rsid w:val="00CF7349"/>
    <w:rsid w:val="00D25F4A"/>
    <w:rsid w:val="00D5177E"/>
    <w:rsid w:val="00D90B62"/>
    <w:rsid w:val="00D97F93"/>
    <w:rsid w:val="00DF569E"/>
    <w:rsid w:val="00E06432"/>
    <w:rsid w:val="00E16360"/>
    <w:rsid w:val="00E26996"/>
    <w:rsid w:val="00E54A92"/>
    <w:rsid w:val="00E80A65"/>
    <w:rsid w:val="00EB2DC6"/>
    <w:rsid w:val="00EB323A"/>
    <w:rsid w:val="00EB5603"/>
    <w:rsid w:val="00EB5C21"/>
    <w:rsid w:val="00EF053F"/>
    <w:rsid w:val="00F002B6"/>
    <w:rsid w:val="00F12538"/>
    <w:rsid w:val="00F12BD4"/>
    <w:rsid w:val="00F440AC"/>
    <w:rsid w:val="00F544E0"/>
    <w:rsid w:val="00F67F93"/>
    <w:rsid w:val="00F82526"/>
    <w:rsid w:val="00F830D2"/>
    <w:rsid w:val="00FA0782"/>
    <w:rsid w:val="00FA4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432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63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360"/>
  </w:style>
  <w:style w:type="paragraph" w:styleId="Footer">
    <w:name w:val="footer"/>
    <w:basedOn w:val="Normal"/>
    <w:link w:val="FooterChar"/>
    <w:uiPriority w:val="99"/>
    <w:unhideWhenUsed/>
    <w:rsid w:val="00E163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360"/>
  </w:style>
  <w:style w:type="paragraph" w:styleId="BalloonText">
    <w:name w:val="Balloon Text"/>
    <w:basedOn w:val="Normal"/>
    <w:link w:val="BalloonTextChar"/>
    <w:uiPriority w:val="99"/>
    <w:semiHidden/>
    <w:unhideWhenUsed/>
    <w:rsid w:val="005A3D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D12"/>
    <w:rPr>
      <w:rFonts w:ascii="Segoe UI" w:hAnsi="Segoe UI" w:cs="Segoe UI"/>
      <w:sz w:val="18"/>
      <w:szCs w:val="18"/>
    </w:rPr>
  </w:style>
  <w:style w:type="character" w:styleId="Hyperlink">
    <w:name w:val="Hyperlink"/>
    <w:basedOn w:val="DefaultParagraphFont"/>
    <w:uiPriority w:val="99"/>
    <w:unhideWhenUsed/>
    <w:rsid w:val="00300E80"/>
    <w:rPr>
      <w:color w:val="0563C1" w:themeColor="hyperlink"/>
      <w:u w:val="single"/>
    </w:rPr>
  </w:style>
  <w:style w:type="character" w:customStyle="1" w:styleId="UnresolvedMention">
    <w:name w:val="Unresolved Mention"/>
    <w:basedOn w:val="DefaultParagraphFont"/>
    <w:uiPriority w:val="99"/>
    <w:semiHidden/>
    <w:unhideWhenUsed/>
    <w:rsid w:val="00300E80"/>
    <w:rPr>
      <w:color w:val="605E5C"/>
      <w:shd w:val="clear" w:color="auto" w:fill="E1DFDD"/>
    </w:rPr>
  </w:style>
  <w:style w:type="paragraph" w:styleId="ListParagraph">
    <w:name w:val="List Paragraph"/>
    <w:basedOn w:val="Normal"/>
    <w:uiPriority w:val="34"/>
    <w:qFormat/>
    <w:rsid w:val="00A95424"/>
    <w:pPr>
      <w:ind w:left="720"/>
      <w:contextualSpacing/>
    </w:pPr>
  </w:style>
  <w:style w:type="character" w:styleId="CommentReference">
    <w:name w:val="annotation reference"/>
    <w:basedOn w:val="DefaultParagraphFont"/>
    <w:uiPriority w:val="99"/>
    <w:semiHidden/>
    <w:unhideWhenUsed/>
    <w:rsid w:val="003D37F1"/>
    <w:rPr>
      <w:sz w:val="16"/>
      <w:szCs w:val="16"/>
    </w:rPr>
  </w:style>
  <w:style w:type="paragraph" w:styleId="CommentText">
    <w:name w:val="annotation text"/>
    <w:basedOn w:val="Normal"/>
    <w:link w:val="CommentTextChar"/>
    <w:uiPriority w:val="99"/>
    <w:semiHidden/>
    <w:unhideWhenUsed/>
    <w:rsid w:val="003D37F1"/>
    <w:pPr>
      <w:spacing w:line="240" w:lineRule="auto"/>
    </w:pPr>
    <w:rPr>
      <w:sz w:val="20"/>
      <w:szCs w:val="20"/>
    </w:rPr>
  </w:style>
  <w:style w:type="character" w:customStyle="1" w:styleId="CommentTextChar">
    <w:name w:val="Comment Text Char"/>
    <w:basedOn w:val="DefaultParagraphFont"/>
    <w:link w:val="CommentText"/>
    <w:uiPriority w:val="99"/>
    <w:semiHidden/>
    <w:rsid w:val="003D37F1"/>
    <w:rPr>
      <w:sz w:val="20"/>
      <w:szCs w:val="20"/>
    </w:rPr>
  </w:style>
  <w:style w:type="paragraph" w:styleId="CommentSubject">
    <w:name w:val="annotation subject"/>
    <w:basedOn w:val="CommentText"/>
    <w:next w:val="CommentText"/>
    <w:link w:val="CommentSubjectChar"/>
    <w:uiPriority w:val="99"/>
    <w:semiHidden/>
    <w:unhideWhenUsed/>
    <w:rsid w:val="003D37F1"/>
    <w:rPr>
      <w:b/>
      <w:bCs/>
    </w:rPr>
  </w:style>
  <w:style w:type="character" w:customStyle="1" w:styleId="CommentSubjectChar">
    <w:name w:val="Comment Subject Char"/>
    <w:basedOn w:val="CommentTextChar"/>
    <w:link w:val="CommentSubject"/>
    <w:uiPriority w:val="99"/>
    <w:semiHidden/>
    <w:rsid w:val="003D37F1"/>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63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360"/>
  </w:style>
  <w:style w:type="paragraph" w:styleId="Footer">
    <w:name w:val="footer"/>
    <w:basedOn w:val="Normal"/>
    <w:link w:val="FooterChar"/>
    <w:uiPriority w:val="99"/>
    <w:unhideWhenUsed/>
    <w:rsid w:val="00E163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360"/>
  </w:style>
  <w:style w:type="paragraph" w:styleId="BalloonText">
    <w:name w:val="Balloon Text"/>
    <w:basedOn w:val="Normal"/>
    <w:link w:val="BalloonTextChar"/>
    <w:uiPriority w:val="99"/>
    <w:semiHidden/>
    <w:unhideWhenUsed/>
    <w:rsid w:val="005A3D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D12"/>
    <w:rPr>
      <w:rFonts w:ascii="Segoe UI" w:hAnsi="Segoe UI" w:cs="Segoe UI"/>
      <w:sz w:val="18"/>
      <w:szCs w:val="18"/>
    </w:rPr>
  </w:style>
  <w:style w:type="character" w:styleId="Hyperlink">
    <w:name w:val="Hyperlink"/>
    <w:basedOn w:val="DefaultParagraphFont"/>
    <w:uiPriority w:val="99"/>
    <w:unhideWhenUsed/>
    <w:rsid w:val="00300E80"/>
    <w:rPr>
      <w:color w:val="0563C1" w:themeColor="hyperlink"/>
      <w:u w:val="single"/>
    </w:rPr>
  </w:style>
  <w:style w:type="character" w:customStyle="1" w:styleId="UnresolvedMention">
    <w:name w:val="Unresolved Mention"/>
    <w:basedOn w:val="DefaultParagraphFont"/>
    <w:uiPriority w:val="99"/>
    <w:semiHidden/>
    <w:unhideWhenUsed/>
    <w:rsid w:val="00300E80"/>
    <w:rPr>
      <w:color w:val="605E5C"/>
      <w:shd w:val="clear" w:color="auto" w:fill="E1DFDD"/>
    </w:rPr>
  </w:style>
  <w:style w:type="paragraph" w:styleId="ListParagraph">
    <w:name w:val="List Paragraph"/>
    <w:basedOn w:val="Normal"/>
    <w:uiPriority w:val="34"/>
    <w:qFormat/>
    <w:rsid w:val="00A95424"/>
    <w:pPr>
      <w:ind w:left="720"/>
      <w:contextualSpacing/>
    </w:pPr>
  </w:style>
  <w:style w:type="character" w:styleId="CommentReference">
    <w:name w:val="annotation reference"/>
    <w:basedOn w:val="DefaultParagraphFont"/>
    <w:uiPriority w:val="99"/>
    <w:semiHidden/>
    <w:unhideWhenUsed/>
    <w:rsid w:val="003D37F1"/>
    <w:rPr>
      <w:sz w:val="16"/>
      <w:szCs w:val="16"/>
    </w:rPr>
  </w:style>
  <w:style w:type="paragraph" w:styleId="CommentText">
    <w:name w:val="annotation text"/>
    <w:basedOn w:val="Normal"/>
    <w:link w:val="CommentTextChar"/>
    <w:uiPriority w:val="99"/>
    <w:semiHidden/>
    <w:unhideWhenUsed/>
    <w:rsid w:val="003D37F1"/>
    <w:pPr>
      <w:spacing w:line="240" w:lineRule="auto"/>
    </w:pPr>
    <w:rPr>
      <w:sz w:val="20"/>
      <w:szCs w:val="20"/>
    </w:rPr>
  </w:style>
  <w:style w:type="character" w:customStyle="1" w:styleId="CommentTextChar">
    <w:name w:val="Comment Text Char"/>
    <w:basedOn w:val="DefaultParagraphFont"/>
    <w:link w:val="CommentText"/>
    <w:uiPriority w:val="99"/>
    <w:semiHidden/>
    <w:rsid w:val="003D37F1"/>
    <w:rPr>
      <w:sz w:val="20"/>
      <w:szCs w:val="20"/>
    </w:rPr>
  </w:style>
  <w:style w:type="paragraph" w:styleId="CommentSubject">
    <w:name w:val="annotation subject"/>
    <w:basedOn w:val="CommentText"/>
    <w:next w:val="CommentText"/>
    <w:link w:val="CommentSubjectChar"/>
    <w:uiPriority w:val="99"/>
    <w:semiHidden/>
    <w:unhideWhenUsed/>
    <w:rsid w:val="003D37F1"/>
    <w:rPr>
      <w:b/>
      <w:bCs/>
    </w:rPr>
  </w:style>
  <w:style w:type="character" w:customStyle="1" w:styleId="CommentSubjectChar">
    <w:name w:val="Comment Subject Char"/>
    <w:basedOn w:val="CommentTextChar"/>
    <w:link w:val="CommentSubject"/>
    <w:uiPriority w:val="99"/>
    <w:semiHidden/>
    <w:rsid w:val="003D37F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CURRICULLUM VITEA</vt:lpstr>
    </vt:vector>
  </TitlesOfParts>
  <Company>HP</Company>
  <LinksUpToDate>false</LinksUpToDate>
  <CharactersWithSpaces>4730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CURRICULLUM VITEA</dc:title>
  <dc:creator>Biruk</dc:creator>
  <cp:lastModifiedBy>biruk emiru</cp:lastModifiedBy>
  <cp:revision>2</cp:revision>
  <dcterms:created xsi:type="dcterms:W3CDTF">2024-09-07T01:17:00Z</dcterms:created>
  <dcterms:modified xsi:type="dcterms:W3CDTF">2024-09-07T01:17:00Z</dcterms:modified>
</cp:coreProperties>
</file>